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A5E1E" w14:textId="77777777" w:rsidR="00083F3B" w:rsidRDefault="00083F3B" w:rsidP="001E47E6">
      <w:pPr>
        <w:jc w:val="center"/>
        <w:rPr>
          <w:ins w:id="0" w:author="Cynthia Roberts" w:date="2014-11-17T15:49:00Z"/>
          <w:b/>
          <w:sz w:val="28"/>
        </w:rPr>
      </w:pPr>
      <w:bookmarkStart w:id="1" w:name="_GoBack"/>
      <w:bookmarkEnd w:id="1"/>
    </w:p>
    <w:p w14:paraId="6F598C86" w14:textId="77777777" w:rsidR="00083F3B" w:rsidRDefault="00083F3B" w:rsidP="00083F3B">
      <w:pPr>
        <w:jc w:val="center"/>
        <w:rPr>
          <w:b/>
          <w:sz w:val="28"/>
        </w:rPr>
      </w:pPr>
      <w:moveToRangeStart w:id="2" w:author="Cynthia Roberts" w:date="2014-11-17T15:49:00Z" w:name="move277858698"/>
      <w:moveTo w:id="3" w:author="Cynthia Roberts" w:date="2014-11-17T15:49:00Z">
        <w:r>
          <w:rPr>
            <w:b/>
            <w:sz w:val="28"/>
          </w:rPr>
          <w:t>Community Unitarian Church at White Plains</w:t>
        </w:r>
      </w:moveTo>
    </w:p>
    <w:moveToRangeEnd w:id="2"/>
    <w:p w14:paraId="5970D289" w14:textId="45AD5D5E" w:rsidR="001E47E6" w:rsidRDefault="001E47E6" w:rsidP="001E47E6">
      <w:pPr>
        <w:jc w:val="center"/>
        <w:rPr>
          <w:ins w:id="4" w:author="Cynthia Roberts" w:date="2014-11-17T17:10:00Z"/>
          <w:b/>
          <w:sz w:val="28"/>
        </w:rPr>
      </w:pPr>
      <w:del w:id="5" w:author="Cynthia Roberts" w:date="2014-11-17T17:09:00Z">
        <w:r w:rsidRPr="00080088" w:rsidDel="00785D10">
          <w:rPr>
            <w:b/>
            <w:sz w:val="28"/>
          </w:rPr>
          <w:delText xml:space="preserve">APPLICATION FOR </w:delText>
        </w:r>
      </w:del>
      <w:del w:id="6" w:author="Cynthia Roberts" w:date="2014-11-17T15:49:00Z">
        <w:r w:rsidDel="00083F3B">
          <w:rPr>
            <w:b/>
            <w:sz w:val="28"/>
          </w:rPr>
          <w:delText>COMMITTEE MEMBERSHIP</w:delText>
        </w:r>
      </w:del>
      <w:ins w:id="7" w:author="Cynthia Roberts" w:date="2014-11-17T15:49:00Z">
        <w:r w:rsidR="00083F3B">
          <w:rPr>
            <w:b/>
            <w:sz w:val="28"/>
          </w:rPr>
          <w:t>NOMINATION</w:t>
        </w:r>
      </w:ins>
      <w:ins w:id="8" w:author="Cynthia Roberts" w:date="2014-11-17T15:51:00Z">
        <w:r w:rsidR="00083F3B">
          <w:rPr>
            <w:b/>
            <w:sz w:val="28"/>
          </w:rPr>
          <w:t xml:space="preserve"> </w:t>
        </w:r>
      </w:ins>
      <w:ins w:id="9" w:author="Cynthia Roberts" w:date="2014-11-17T17:09:00Z">
        <w:r w:rsidR="00785D10">
          <w:rPr>
            <w:b/>
            <w:sz w:val="28"/>
          </w:rPr>
          <w:t>APPLICATION</w:t>
        </w:r>
      </w:ins>
      <w:ins w:id="10" w:author="Cynthia Roberts" w:date="2014-11-17T17:10:00Z">
        <w:r w:rsidR="00CA775E">
          <w:rPr>
            <w:b/>
            <w:sz w:val="28"/>
          </w:rPr>
          <w:t xml:space="preserve"> </w:t>
        </w:r>
      </w:ins>
    </w:p>
    <w:p w14:paraId="320D5CC9" w14:textId="236F2914" w:rsidR="00CA775E" w:rsidDel="003D3DD7" w:rsidRDefault="003D3DD7">
      <w:pPr>
        <w:jc w:val="center"/>
        <w:rPr>
          <w:del w:id="11" w:author="Erin Foster" w:date="2014-11-18T15:04:00Z"/>
          <w:b/>
          <w:sz w:val="28"/>
        </w:rPr>
      </w:pPr>
      <w:ins w:id="12" w:author="Cynthia Roberts" w:date="2014-11-17T17:10:00Z">
        <w:r>
          <w:rPr>
            <w:b/>
            <w:sz w:val="28"/>
          </w:rPr>
          <w:t>F</w:t>
        </w:r>
        <w:r w:rsidR="00CA775E">
          <w:rPr>
            <w:b/>
            <w:sz w:val="28"/>
          </w:rPr>
          <w:t>or</w:t>
        </w:r>
      </w:ins>
    </w:p>
    <w:p w14:paraId="16BFB1D9" w14:textId="77777777" w:rsidR="003D3DD7" w:rsidRDefault="003D3DD7" w:rsidP="001E47E6">
      <w:pPr>
        <w:jc w:val="center"/>
        <w:rPr>
          <w:ins w:id="13" w:author="Erin Foster" w:date="2014-11-18T15:11:00Z"/>
          <w:b/>
          <w:sz w:val="28"/>
        </w:rPr>
      </w:pPr>
    </w:p>
    <w:p w14:paraId="5849B44D" w14:textId="77777777" w:rsidR="001E47E6" w:rsidDel="00083F3B" w:rsidRDefault="001E47E6">
      <w:pPr>
        <w:jc w:val="center"/>
        <w:rPr>
          <w:b/>
          <w:sz w:val="28"/>
        </w:rPr>
      </w:pPr>
      <w:moveFromRangeStart w:id="14" w:author="Cynthia Roberts" w:date="2014-11-17T15:49:00Z" w:name="move277858698"/>
      <w:moveFrom w:id="15" w:author="Cynthia Roberts" w:date="2014-11-17T15:49:00Z">
        <w:r w:rsidDel="00083F3B">
          <w:rPr>
            <w:b/>
            <w:sz w:val="28"/>
          </w:rPr>
          <w:t>Community Unitarian Church at White Plains</w:t>
        </w:r>
      </w:moveFrom>
    </w:p>
    <w:moveFromRangeEnd w:id="14"/>
    <w:p w14:paraId="1E96C258" w14:textId="77777777" w:rsidR="001E47E6" w:rsidRDefault="001E47E6" w:rsidP="001E47E6">
      <w:pPr>
        <w:jc w:val="center"/>
        <w:rPr>
          <w:b/>
          <w:sz w:val="28"/>
        </w:rPr>
      </w:pPr>
      <w:r>
        <w:rPr>
          <w:b/>
          <w:sz w:val="28"/>
        </w:rPr>
        <w:t xml:space="preserve">Check one: Board of Trustees ____ </w:t>
      </w:r>
      <w:del w:id="16" w:author="Cynthia Roberts" w:date="2014-11-17T15:51:00Z">
        <w:r w:rsidDel="00083F3B">
          <w:rPr>
            <w:b/>
            <w:sz w:val="28"/>
          </w:rPr>
          <w:delText xml:space="preserve">OR </w:delText>
        </w:r>
      </w:del>
      <w:ins w:id="17" w:author="Cynthia Roberts" w:date="2014-11-17T15:51:00Z">
        <w:r w:rsidR="00083F3B">
          <w:rPr>
            <w:b/>
            <w:sz w:val="28"/>
          </w:rPr>
          <w:t xml:space="preserve">or </w:t>
        </w:r>
      </w:ins>
      <w:r>
        <w:rPr>
          <w:b/>
          <w:sz w:val="28"/>
        </w:rPr>
        <w:t>Nominating Committee _____</w:t>
      </w:r>
    </w:p>
    <w:p w14:paraId="18AA71AE" w14:textId="31698C85" w:rsidR="001E47E6" w:rsidRPr="00E153C5" w:rsidDel="00621C43" w:rsidRDefault="001E47E6" w:rsidP="001E47E6">
      <w:pPr>
        <w:jc w:val="center"/>
        <w:rPr>
          <w:del w:id="18" w:author="Cynthia Roberts" w:date="2014-11-17T17:14:00Z"/>
          <w:i/>
          <w:sz w:val="18"/>
          <w:szCs w:val="18"/>
        </w:rPr>
      </w:pPr>
      <w:r w:rsidRPr="00621C43">
        <w:rPr>
          <w:i/>
          <w:sz w:val="22"/>
          <w:szCs w:val="22"/>
          <w:rPrChange w:id="19" w:author="Cynthia Roberts" w:date="2014-11-17T17:13:00Z">
            <w:rPr>
              <w:i/>
              <w:sz w:val="18"/>
              <w:szCs w:val="18"/>
            </w:rPr>
          </w:rPrChange>
        </w:rPr>
        <w:t xml:space="preserve">All </w:t>
      </w:r>
      <w:del w:id="20" w:author="Cynthia Roberts" w:date="2014-11-17T17:15:00Z">
        <w:r w:rsidRPr="00621C43" w:rsidDel="00621C43">
          <w:rPr>
            <w:i/>
            <w:sz w:val="22"/>
            <w:szCs w:val="22"/>
            <w:rPrChange w:id="21" w:author="Cynthia Roberts" w:date="2014-11-17T17:13:00Z">
              <w:rPr>
                <w:i/>
                <w:sz w:val="18"/>
                <w:szCs w:val="18"/>
              </w:rPr>
            </w:rPrChange>
          </w:rPr>
          <w:delText xml:space="preserve">members </w:delText>
        </w:r>
      </w:del>
      <w:ins w:id="22" w:author="Cynthia Roberts" w:date="2014-11-17T17:15:00Z">
        <w:r w:rsidR="00621C43">
          <w:rPr>
            <w:i/>
            <w:sz w:val="22"/>
            <w:szCs w:val="22"/>
          </w:rPr>
          <w:t>nominees</w:t>
        </w:r>
        <w:r w:rsidR="00621C43" w:rsidRPr="00621C43">
          <w:rPr>
            <w:i/>
            <w:sz w:val="22"/>
            <w:szCs w:val="22"/>
            <w:rPrChange w:id="23" w:author="Cynthia Roberts" w:date="2014-11-17T17:13:00Z">
              <w:rPr>
                <w:i/>
                <w:sz w:val="18"/>
                <w:szCs w:val="18"/>
              </w:rPr>
            </w:rPrChange>
          </w:rPr>
          <w:t xml:space="preserve"> </w:t>
        </w:r>
      </w:ins>
      <w:del w:id="24" w:author="Cynthia Roberts" w:date="2014-11-17T17:15:00Z">
        <w:r w:rsidRPr="00621C43" w:rsidDel="00621C43">
          <w:rPr>
            <w:i/>
            <w:sz w:val="22"/>
            <w:szCs w:val="22"/>
            <w:rPrChange w:id="25" w:author="Cynthia Roberts" w:date="2014-11-17T17:13:00Z">
              <w:rPr>
                <w:i/>
                <w:sz w:val="18"/>
                <w:szCs w:val="18"/>
              </w:rPr>
            </w:rPrChange>
          </w:rPr>
          <w:delText xml:space="preserve">of </w:delText>
        </w:r>
      </w:del>
      <w:ins w:id="26" w:author="Cynthia Roberts" w:date="2014-11-17T17:15:00Z">
        <w:r w:rsidR="00621C43">
          <w:rPr>
            <w:i/>
            <w:sz w:val="22"/>
            <w:szCs w:val="22"/>
          </w:rPr>
          <w:t xml:space="preserve">for </w:t>
        </w:r>
      </w:ins>
      <w:ins w:id="27" w:author="Cynthia Roberts" w:date="2014-11-17T17:26:00Z">
        <w:r w:rsidR="00CF2070">
          <w:rPr>
            <w:i/>
            <w:sz w:val="22"/>
            <w:szCs w:val="22"/>
          </w:rPr>
          <w:t>position</w:t>
        </w:r>
      </w:ins>
      <w:ins w:id="28" w:author="Cynthia Roberts" w:date="2014-11-17T17:15:00Z">
        <w:r w:rsidR="00621C43">
          <w:rPr>
            <w:i/>
            <w:sz w:val="22"/>
            <w:szCs w:val="22"/>
          </w:rPr>
          <w:t>s on the</w:t>
        </w:r>
        <w:r w:rsidR="00621C43" w:rsidRPr="00621C43">
          <w:rPr>
            <w:i/>
            <w:sz w:val="22"/>
            <w:szCs w:val="22"/>
            <w:rPrChange w:id="29" w:author="Cynthia Roberts" w:date="2014-11-17T17:13:00Z">
              <w:rPr>
                <w:i/>
                <w:sz w:val="18"/>
                <w:szCs w:val="18"/>
              </w:rPr>
            </w:rPrChange>
          </w:rPr>
          <w:t xml:space="preserve"> </w:t>
        </w:r>
      </w:ins>
      <w:proofErr w:type="spellStart"/>
      <w:r w:rsidRPr="00621C43">
        <w:rPr>
          <w:i/>
          <w:sz w:val="22"/>
          <w:szCs w:val="22"/>
          <w:rPrChange w:id="30" w:author="Cynthia Roberts" w:date="2014-11-17T17:13:00Z">
            <w:rPr>
              <w:i/>
              <w:sz w:val="18"/>
              <w:szCs w:val="18"/>
            </w:rPr>
          </w:rPrChange>
        </w:rPr>
        <w:t>the</w:t>
      </w:r>
      <w:proofErr w:type="spellEnd"/>
      <w:r w:rsidRPr="00621C43">
        <w:rPr>
          <w:i/>
          <w:sz w:val="22"/>
          <w:szCs w:val="22"/>
          <w:rPrChange w:id="31" w:author="Cynthia Roberts" w:date="2014-11-17T17:13:00Z">
            <w:rPr>
              <w:i/>
              <w:sz w:val="18"/>
              <w:szCs w:val="18"/>
            </w:rPr>
          </w:rPrChange>
        </w:rPr>
        <w:t xml:space="preserve"> Board of Trustees and the Nominating Committee </w:t>
      </w:r>
      <w:del w:id="32" w:author="Cynthia Roberts" w:date="2014-11-17T17:14:00Z">
        <w:r w:rsidRPr="00621C43" w:rsidDel="00621C43">
          <w:rPr>
            <w:i/>
            <w:sz w:val="22"/>
            <w:szCs w:val="22"/>
            <w:rPrChange w:id="33" w:author="Cynthia Roberts" w:date="2014-11-17T17:13:00Z">
              <w:rPr>
                <w:i/>
                <w:sz w:val="18"/>
                <w:szCs w:val="18"/>
              </w:rPr>
            </w:rPrChange>
          </w:rPr>
          <w:delText>must be registered members of CUC</w:delText>
        </w:r>
        <w:r w:rsidDel="00621C43">
          <w:rPr>
            <w:i/>
            <w:sz w:val="18"/>
            <w:szCs w:val="18"/>
          </w:rPr>
          <w:delText xml:space="preserve">. </w:delText>
        </w:r>
      </w:del>
    </w:p>
    <w:p w14:paraId="5DD7CD2B" w14:textId="62A476F4" w:rsidR="001E47E6" w:rsidRDefault="000F02C9">
      <w:pPr>
        <w:jc w:val="center"/>
        <w:rPr>
          <w:ins w:id="34" w:author="Erin Foster" w:date="2014-11-18T15:07:00Z"/>
          <w:i/>
          <w:sz w:val="22"/>
          <w:szCs w:val="22"/>
        </w:rPr>
        <w:pPrChange w:id="35" w:author="Cynthia Roberts" w:date="2014-11-17T17:14:00Z">
          <w:pPr/>
        </w:pPrChange>
      </w:pPr>
      <w:proofErr w:type="gramStart"/>
      <w:ins w:id="36" w:author="Cynthia Roberts" w:date="2014-11-17T17:16:00Z">
        <w:r>
          <w:rPr>
            <w:i/>
            <w:sz w:val="22"/>
            <w:szCs w:val="22"/>
          </w:rPr>
          <w:t>m</w:t>
        </w:r>
      </w:ins>
      <w:ins w:id="37" w:author="Cynthia Roberts" w:date="2014-11-17T17:15:00Z">
        <w:r w:rsidR="00621C43">
          <w:rPr>
            <w:i/>
            <w:sz w:val="22"/>
            <w:szCs w:val="22"/>
          </w:rPr>
          <w:t>ust</w:t>
        </w:r>
        <w:proofErr w:type="gramEnd"/>
        <w:r w:rsidR="00621C43">
          <w:rPr>
            <w:i/>
            <w:sz w:val="22"/>
            <w:szCs w:val="22"/>
          </w:rPr>
          <w:t xml:space="preserve"> have signed</w:t>
        </w:r>
      </w:ins>
      <w:ins w:id="38" w:author="Cynthia Roberts" w:date="2014-11-17T17:14:00Z">
        <w:r w:rsidR="00621C43">
          <w:rPr>
            <w:i/>
            <w:sz w:val="22"/>
            <w:szCs w:val="22"/>
          </w:rPr>
          <w:t xml:space="preserve"> the Membership Book</w:t>
        </w:r>
      </w:ins>
      <w:ins w:id="39" w:author="Cynthia Roberts" w:date="2014-11-17T17:15:00Z">
        <w:r w:rsidR="00621C43">
          <w:rPr>
            <w:i/>
            <w:sz w:val="22"/>
            <w:szCs w:val="22"/>
          </w:rPr>
          <w:t>, thereby subscribing to the By-</w:t>
        </w:r>
      </w:ins>
      <w:ins w:id="40" w:author="Cynthia Roberts" w:date="2014-11-17T17:16:00Z">
        <w:r w:rsidR="00621C43">
          <w:rPr>
            <w:i/>
            <w:sz w:val="22"/>
            <w:szCs w:val="22"/>
          </w:rPr>
          <w:t>L</w:t>
        </w:r>
      </w:ins>
      <w:ins w:id="41" w:author="Cynthia Roberts" w:date="2014-11-17T17:15:00Z">
        <w:r w:rsidR="00621C43">
          <w:rPr>
            <w:i/>
            <w:sz w:val="22"/>
            <w:szCs w:val="22"/>
          </w:rPr>
          <w:t>aws</w:t>
        </w:r>
      </w:ins>
      <w:ins w:id="42" w:author="Cynthia Roberts" w:date="2014-11-17T17:18:00Z">
        <w:r w:rsidR="00E0751F">
          <w:rPr>
            <w:i/>
            <w:sz w:val="22"/>
            <w:szCs w:val="22"/>
          </w:rPr>
          <w:t xml:space="preserve"> of CUC</w:t>
        </w:r>
        <w:del w:id="43" w:author="Erin Foster" w:date="2014-11-18T15:07:00Z">
          <w:r w:rsidR="00E0751F" w:rsidDel="003D3DD7">
            <w:rPr>
              <w:i/>
              <w:sz w:val="22"/>
              <w:szCs w:val="22"/>
            </w:rPr>
            <w:delText xml:space="preserve"> at </w:delText>
          </w:r>
        </w:del>
        <w:r w:rsidR="00E0751F">
          <w:rPr>
            <w:i/>
            <w:sz w:val="22"/>
            <w:szCs w:val="22"/>
          </w:rPr>
          <w:t>WP.</w:t>
        </w:r>
      </w:ins>
    </w:p>
    <w:p w14:paraId="27A136B3" w14:textId="77777777" w:rsidR="003D3DD7" w:rsidRDefault="003D3DD7">
      <w:pPr>
        <w:jc w:val="center"/>
        <w:rPr>
          <w:b/>
          <w:sz w:val="28"/>
        </w:rPr>
        <w:pPrChange w:id="44" w:author="Cynthia Roberts" w:date="2014-11-17T17:14:00Z">
          <w:pPr/>
        </w:pPrChange>
      </w:pPr>
    </w:p>
    <w:p w14:paraId="3AE6C3DC" w14:textId="303670C4" w:rsidR="001E47E6" w:rsidRPr="003D3DD7" w:rsidRDefault="001E47E6" w:rsidP="001E47E6">
      <w:pPr>
        <w:rPr>
          <w:sz w:val="20"/>
          <w:szCs w:val="20"/>
          <w:rPrChange w:id="45" w:author="Erin Foster" w:date="2014-11-18T15:05:00Z">
            <w:rPr/>
          </w:rPrChange>
        </w:rPr>
      </w:pPr>
      <w:del w:id="46" w:author="Cynthia Roberts" w:date="2014-11-17T15:51:00Z">
        <w:r w:rsidRPr="003D3DD7" w:rsidDel="00083F3B">
          <w:rPr>
            <w:sz w:val="20"/>
            <w:szCs w:val="20"/>
            <w:rPrChange w:id="47" w:author="Erin Foster" w:date="2014-11-18T15:05:00Z">
              <w:rPr/>
            </w:rPrChange>
          </w:rPr>
          <w:delText>My name</w:delText>
        </w:r>
      </w:del>
      <w:proofErr w:type="gramStart"/>
      <w:ins w:id="48" w:author="Cynthia Roberts" w:date="2014-11-17T15:55:00Z">
        <w:r w:rsidR="00083F3B" w:rsidRPr="003D3DD7">
          <w:rPr>
            <w:sz w:val="20"/>
            <w:szCs w:val="20"/>
            <w:rPrChange w:id="49" w:author="Erin Foster" w:date="2014-11-18T15:05:00Z">
              <w:rPr/>
            </w:rPrChange>
          </w:rPr>
          <w:t>Applicant</w:t>
        </w:r>
      </w:ins>
      <w:ins w:id="50" w:author="Cynthia Roberts" w:date="2014-11-17T15:51:00Z">
        <w:r w:rsidR="00083F3B" w:rsidRPr="003D3DD7">
          <w:rPr>
            <w:sz w:val="20"/>
            <w:szCs w:val="20"/>
            <w:rPrChange w:id="51" w:author="Erin Foster" w:date="2014-11-18T15:05:00Z">
              <w:rPr/>
            </w:rPrChange>
          </w:rPr>
          <w:t xml:space="preserve"> </w:t>
        </w:r>
      </w:ins>
      <w:ins w:id="52" w:author="Erin Foster" w:date="2014-11-18T15:07:00Z">
        <w:r w:rsidR="003D3DD7">
          <w:rPr>
            <w:sz w:val="20"/>
            <w:szCs w:val="20"/>
          </w:rPr>
          <w:t xml:space="preserve"> </w:t>
        </w:r>
      </w:ins>
      <w:ins w:id="53" w:author="Erin Foster" w:date="2014-11-18T15:04:00Z">
        <w:r w:rsidR="003D3DD7" w:rsidRPr="003D3DD7">
          <w:rPr>
            <w:sz w:val="20"/>
            <w:szCs w:val="20"/>
            <w:rPrChange w:id="54" w:author="Erin Foster" w:date="2014-11-18T15:05:00Z">
              <w:rPr/>
            </w:rPrChange>
          </w:rPr>
          <w:t>_</w:t>
        </w:r>
        <w:proofErr w:type="gramEnd"/>
        <w:r w:rsidR="003D3DD7" w:rsidRPr="003D3DD7">
          <w:rPr>
            <w:sz w:val="20"/>
            <w:szCs w:val="20"/>
            <w:rPrChange w:id="55" w:author="Erin Foster" w:date="2014-11-18T15:05:00Z">
              <w:rPr/>
            </w:rPrChange>
          </w:rPr>
          <w:t>_______________________________________________________________________</w:t>
        </w:r>
      </w:ins>
      <w:ins w:id="56" w:author="Erin Foster" w:date="2014-11-18T15:07:00Z">
        <w:r w:rsidR="003D3DD7">
          <w:rPr>
            <w:sz w:val="20"/>
            <w:szCs w:val="20"/>
          </w:rPr>
          <w:t>____________________________</w:t>
        </w:r>
      </w:ins>
      <w:ins w:id="57" w:author="Erin Foster" w:date="2014-11-18T15:04:00Z">
        <w:r w:rsidR="003D3DD7" w:rsidRPr="003D3DD7">
          <w:rPr>
            <w:sz w:val="20"/>
            <w:szCs w:val="20"/>
            <w:rPrChange w:id="58" w:author="Erin Foster" w:date="2014-11-18T15:05:00Z">
              <w:rPr/>
            </w:rPrChange>
          </w:rPr>
          <w:t>_</w:t>
        </w:r>
      </w:ins>
      <w:del w:id="59" w:author="Cynthia Roberts" w:date="2014-11-17T15:51:00Z">
        <w:r w:rsidRPr="003D3DD7" w:rsidDel="00083F3B">
          <w:rPr>
            <w:sz w:val="20"/>
            <w:szCs w:val="20"/>
            <w:rPrChange w:id="60" w:author="Erin Foster" w:date="2014-11-18T15:05:00Z">
              <w:rPr/>
            </w:rPrChange>
          </w:rPr>
          <w:delText>________________________________________________________________________________________</w:delText>
        </w:r>
      </w:del>
    </w:p>
    <w:p w14:paraId="41F4B593" w14:textId="77777777" w:rsidR="001E47E6" w:rsidRPr="003D3DD7" w:rsidRDefault="001E47E6" w:rsidP="001E47E6">
      <w:pPr>
        <w:rPr>
          <w:sz w:val="20"/>
          <w:szCs w:val="20"/>
          <w:rPrChange w:id="61" w:author="Erin Foster" w:date="2014-11-18T15:05:00Z">
            <w:rPr/>
          </w:rPrChange>
        </w:rPr>
      </w:pPr>
    </w:p>
    <w:p w14:paraId="63E69C65" w14:textId="3390D27D" w:rsidR="001E47E6" w:rsidRPr="003D3DD7" w:rsidRDefault="00083F3B" w:rsidP="001E47E6">
      <w:pPr>
        <w:rPr>
          <w:sz w:val="20"/>
          <w:szCs w:val="20"/>
          <w:rPrChange w:id="62" w:author="Erin Foster" w:date="2014-11-18T15:05:00Z">
            <w:rPr/>
          </w:rPrChange>
        </w:rPr>
      </w:pPr>
      <w:ins w:id="63" w:author="Cynthia Roberts" w:date="2014-11-17T15:52:00Z">
        <w:r w:rsidRPr="003D3DD7">
          <w:rPr>
            <w:sz w:val="20"/>
            <w:szCs w:val="20"/>
            <w:rPrChange w:id="64" w:author="Erin Foster" w:date="2014-11-18T15:05:00Z">
              <w:rPr/>
            </w:rPrChange>
          </w:rPr>
          <w:t>Proposed by</w:t>
        </w:r>
      </w:ins>
      <w:del w:id="65" w:author="Cynthia Roberts" w:date="2014-11-17T15:52:00Z">
        <w:r w:rsidR="001E47E6" w:rsidRPr="003D3DD7" w:rsidDel="00083F3B">
          <w:rPr>
            <w:sz w:val="20"/>
            <w:szCs w:val="20"/>
            <w:rPrChange w:id="66" w:author="Erin Foster" w:date="2014-11-18T15:05:00Z">
              <w:rPr/>
            </w:rPrChange>
          </w:rPr>
          <w:delText>Name of the person I am nominating (self or other)</w:delText>
        </w:r>
      </w:del>
      <w:r w:rsidR="001E47E6" w:rsidRPr="003D3DD7">
        <w:rPr>
          <w:sz w:val="20"/>
          <w:szCs w:val="20"/>
          <w:rPrChange w:id="67" w:author="Erin Foster" w:date="2014-11-18T15:05:00Z">
            <w:rPr/>
          </w:rPrChange>
        </w:rPr>
        <w:t xml:space="preserve"> </w:t>
      </w:r>
      <w:del w:id="68" w:author="Erin Foster" w:date="2014-11-18T15:07:00Z">
        <w:r w:rsidR="001E47E6" w:rsidRPr="003D3DD7" w:rsidDel="003D3DD7">
          <w:rPr>
            <w:sz w:val="20"/>
            <w:szCs w:val="20"/>
            <w:rPrChange w:id="69" w:author="Erin Foster" w:date="2014-11-18T15:05:00Z">
              <w:rPr/>
            </w:rPrChange>
          </w:rPr>
          <w:delText>__</w:delText>
        </w:r>
      </w:del>
      <w:ins w:id="70" w:author="Cynthia Roberts" w:date="2014-11-17T15:53:00Z">
        <w:r w:rsidRPr="003D3DD7">
          <w:rPr>
            <w:sz w:val="20"/>
            <w:szCs w:val="20"/>
            <w:rPrChange w:id="71" w:author="Erin Foster" w:date="2014-11-18T15:05:00Z">
              <w:rPr/>
            </w:rPrChange>
          </w:rPr>
          <w:t xml:space="preserve">(self or </w:t>
        </w:r>
      </w:ins>
      <w:ins w:id="72" w:author="Cynthia Roberts" w:date="2014-11-17T16:00:00Z">
        <w:r w:rsidR="00646A78" w:rsidRPr="003D3DD7">
          <w:rPr>
            <w:sz w:val="20"/>
            <w:szCs w:val="20"/>
            <w:rPrChange w:id="73" w:author="Erin Foster" w:date="2014-11-18T15:05:00Z">
              <w:rPr/>
            </w:rPrChange>
          </w:rPr>
          <w:t xml:space="preserve">name of </w:t>
        </w:r>
      </w:ins>
      <w:ins w:id="74" w:author="Cynthia Roberts" w:date="2014-11-17T15:53:00Z">
        <w:r w:rsidRPr="003D3DD7">
          <w:rPr>
            <w:sz w:val="20"/>
            <w:szCs w:val="20"/>
            <w:rPrChange w:id="75" w:author="Erin Foster" w:date="2014-11-18T15:05:00Z">
              <w:rPr/>
            </w:rPrChange>
          </w:rPr>
          <w:t>other)</w:t>
        </w:r>
      </w:ins>
      <w:ins w:id="76" w:author="Erin Foster" w:date="2014-11-18T15:07:00Z">
        <w:r w:rsidR="003D3DD7">
          <w:rPr>
            <w:sz w:val="20"/>
            <w:szCs w:val="20"/>
          </w:rPr>
          <w:t xml:space="preserve">     </w:t>
        </w:r>
      </w:ins>
      <w:r w:rsidR="001E47E6" w:rsidRPr="003D3DD7">
        <w:rPr>
          <w:sz w:val="20"/>
          <w:szCs w:val="20"/>
          <w:rPrChange w:id="77" w:author="Erin Foster" w:date="2014-11-18T15:05:00Z">
            <w:rPr/>
          </w:rPrChange>
        </w:rPr>
        <w:t>___________________________________</w:t>
      </w:r>
      <w:ins w:id="78" w:author="Erin Foster" w:date="2014-11-18T15:08:00Z">
        <w:r w:rsidR="003D3DD7">
          <w:rPr>
            <w:sz w:val="20"/>
            <w:szCs w:val="20"/>
          </w:rPr>
          <w:t>________________________________</w:t>
        </w:r>
      </w:ins>
      <w:r w:rsidR="001E47E6" w:rsidRPr="003D3DD7">
        <w:rPr>
          <w:sz w:val="20"/>
          <w:szCs w:val="20"/>
          <w:rPrChange w:id="79" w:author="Erin Foster" w:date="2014-11-18T15:05:00Z">
            <w:rPr/>
          </w:rPrChange>
        </w:rPr>
        <w:t>__</w:t>
      </w:r>
    </w:p>
    <w:p w14:paraId="210AC049" w14:textId="77777777" w:rsidR="001E47E6" w:rsidRPr="003D3DD7" w:rsidRDefault="001E47E6" w:rsidP="001E47E6">
      <w:pPr>
        <w:rPr>
          <w:sz w:val="20"/>
          <w:szCs w:val="20"/>
          <w:rPrChange w:id="80" w:author="Erin Foster" w:date="2014-11-18T15:05:00Z">
            <w:rPr/>
          </w:rPrChange>
        </w:rPr>
      </w:pPr>
    </w:p>
    <w:p w14:paraId="347F7215" w14:textId="3C13246C" w:rsidR="001E47E6" w:rsidRPr="003D3DD7" w:rsidRDefault="001E47E6" w:rsidP="001E47E6">
      <w:pPr>
        <w:rPr>
          <w:sz w:val="20"/>
          <w:szCs w:val="20"/>
          <w:rPrChange w:id="81" w:author="Erin Foster" w:date="2014-11-18T15:05:00Z">
            <w:rPr/>
          </w:rPrChange>
        </w:rPr>
      </w:pPr>
      <w:del w:id="82" w:author="Cynthia Roberts" w:date="2014-11-17T15:53:00Z">
        <w:r w:rsidRPr="003D3DD7" w:rsidDel="00083F3B">
          <w:rPr>
            <w:sz w:val="20"/>
            <w:szCs w:val="20"/>
            <w:rPrChange w:id="83" w:author="Erin Foster" w:date="2014-11-18T15:05:00Z">
              <w:rPr/>
            </w:rPrChange>
          </w:rPr>
          <w:delText xml:space="preserve">My </w:delText>
        </w:r>
      </w:del>
      <w:ins w:id="84" w:author="Cynthia Roberts" w:date="2014-11-17T15:55:00Z">
        <w:r w:rsidR="00083F3B" w:rsidRPr="003D3DD7">
          <w:rPr>
            <w:sz w:val="20"/>
            <w:szCs w:val="20"/>
            <w:rPrChange w:id="85" w:author="Erin Foster" w:date="2014-11-18T15:05:00Z">
              <w:rPr/>
            </w:rPrChange>
          </w:rPr>
          <w:t>Applicant’s</w:t>
        </w:r>
      </w:ins>
      <w:ins w:id="86" w:author="Cynthia Roberts" w:date="2014-11-17T15:53:00Z">
        <w:r w:rsidR="00083F3B" w:rsidRPr="003D3DD7">
          <w:rPr>
            <w:sz w:val="20"/>
            <w:szCs w:val="20"/>
            <w:rPrChange w:id="87" w:author="Erin Foster" w:date="2014-11-18T15:05:00Z">
              <w:rPr/>
            </w:rPrChange>
          </w:rPr>
          <w:t xml:space="preserve"> </w:t>
        </w:r>
      </w:ins>
      <w:proofErr w:type="gramStart"/>
      <w:r w:rsidRPr="003D3DD7">
        <w:rPr>
          <w:sz w:val="20"/>
          <w:szCs w:val="20"/>
          <w:rPrChange w:id="88" w:author="Erin Foster" w:date="2014-11-18T15:05:00Z">
            <w:rPr/>
          </w:rPrChange>
        </w:rPr>
        <w:t xml:space="preserve">address </w:t>
      </w:r>
      <w:ins w:id="89" w:author="Erin Foster" w:date="2014-11-18T15:08:00Z">
        <w:r w:rsidR="003D3DD7">
          <w:rPr>
            <w:sz w:val="20"/>
            <w:szCs w:val="20"/>
          </w:rPr>
          <w:t xml:space="preserve"> </w:t>
        </w:r>
      </w:ins>
      <w:r w:rsidRPr="003D3DD7">
        <w:rPr>
          <w:sz w:val="20"/>
          <w:szCs w:val="20"/>
          <w:rPrChange w:id="90" w:author="Erin Foster" w:date="2014-11-18T15:05:00Z">
            <w:rPr/>
          </w:rPrChange>
        </w:rPr>
        <w:t>_</w:t>
      </w:r>
      <w:proofErr w:type="gramEnd"/>
      <w:r w:rsidRPr="003D3DD7">
        <w:rPr>
          <w:sz w:val="20"/>
          <w:szCs w:val="20"/>
          <w:rPrChange w:id="91" w:author="Erin Foster" w:date="2014-11-18T15:05:00Z">
            <w:rPr/>
          </w:rPrChange>
        </w:rPr>
        <w:t>____________________________________________________________________________</w:t>
      </w:r>
      <w:ins w:id="92" w:author="Erin Foster" w:date="2014-11-18T15:08:00Z">
        <w:r w:rsidR="003D3DD7">
          <w:rPr>
            <w:sz w:val="20"/>
            <w:szCs w:val="20"/>
          </w:rPr>
          <w:t>_____</w:t>
        </w:r>
      </w:ins>
      <w:r w:rsidRPr="003D3DD7">
        <w:rPr>
          <w:sz w:val="20"/>
          <w:szCs w:val="20"/>
          <w:rPrChange w:id="93" w:author="Erin Foster" w:date="2014-11-18T15:05:00Z">
            <w:rPr/>
          </w:rPrChange>
        </w:rPr>
        <w:t>_______</w:t>
      </w:r>
    </w:p>
    <w:p w14:paraId="184866FF" w14:textId="77777777" w:rsidR="001E47E6" w:rsidRPr="003D3DD7" w:rsidRDefault="001E47E6" w:rsidP="001E47E6">
      <w:pPr>
        <w:rPr>
          <w:sz w:val="20"/>
          <w:szCs w:val="20"/>
          <w:rPrChange w:id="94" w:author="Erin Foster" w:date="2014-11-18T15:05:00Z">
            <w:rPr/>
          </w:rPrChange>
        </w:rPr>
      </w:pPr>
    </w:p>
    <w:p w14:paraId="2CA41689" w14:textId="456913C8" w:rsidR="001E47E6" w:rsidRPr="003D3DD7" w:rsidRDefault="001E47E6" w:rsidP="001E47E6">
      <w:pPr>
        <w:rPr>
          <w:sz w:val="20"/>
          <w:szCs w:val="20"/>
          <w:rPrChange w:id="95" w:author="Erin Foster" w:date="2014-11-18T15:05:00Z">
            <w:rPr/>
          </w:rPrChange>
        </w:rPr>
      </w:pPr>
      <w:del w:id="96" w:author="Cynthia Roberts" w:date="2014-11-17T15:53:00Z">
        <w:r w:rsidRPr="003D3DD7" w:rsidDel="00083F3B">
          <w:rPr>
            <w:sz w:val="20"/>
            <w:szCs w:val="20"/>
            <w:rPrChange w:id="97" w:author="Erin Foster" w:date="2014-11-18T15:05:00Z">
              <w:rPr/>
            </w:rPrChange>
          </w:rPr>
          <w:delText xml:space="preserve">My </w:delText>
        </w:r>
      </w:del>
      <w:ins w:id="98" w:author="Cynthia Roberts" w:date="2014-11-17T15:55:00Z">
        <w:r w:rsidR="00083F3B" w:rsidRPr="003D3DD7">
          <w:rPr>
            <w:sz w:val="20"/>
            <w:szCs w:val="20"/>
            <w:rPrChange w:id="99" w:author="Erin Foster" w:date="2014-11-18T15:05:00Z">
              <w:rPr/>
            </w:rPrChange>
          </w:rPr>
          <w:t>Applicant’s</w:t>
        </w:r>
      </w:ins>
      <w:ins w:id="100" w:author="Cynthia Roberts" w:date="2014-11-17T15:53:00Z">
        <w:r w:rsidR="00083F3B" w:rsidRPr="003D3DD7">
          <w:rPr>
            <w:sz w:val="20"/>
            <w:szCs w:val="20"/>
            <w:rPrChange w:id="101" w:author="Erin Foster" w:date="2014-11-18T15:05:00Z">
              <w:rPr/>
            </w:rPrChange>
          </w:rPr>
          <w:t xml:space="preserve"> </w:t>
        </w:r>
      </w:ins>
      <w:r w:rsidRPr="003D3DD7">
        <w:rPr>
          <w:sz w:val="20"/>
          <w:szCs w:val="20"/>
          <w:rPrChange w:id="102" w:author="Erin Foster" w:date="2014-11-18T15:05:00Z">
            <w:rPr/>
          </w:rPrChange>
        </w:rPr>
        <w:t>phone number(s) ________________________________________________</w:t>
      </w:r>
      <w:ins w:id="103" w:author="Erin Foster" w:date="2014-11-18T15:08:00Z">
        <w:r w:rsidR="003D3DD7">
          <w:rPr>
            <w:sz w:val="20"/>
            <w:szCs w:val="20"/>
          </w:rPr>
          <w:t>_____</w:t>
        </w:r>
      </w:ins>
      <w:r w:rsidRPr="003D3DD7">
        <w:rPr>
          <w:sz w:val="20"/>
          <w:szCs w:val="20"/>
          <w:rPrChange w:id="104" w:author="Erin Foster" w:date="2014-11-18T15:05:00Z">
            <w:rPr/>
          </w:rPrChange>
        </w:rPr>
        <w:t>_________________________</w:t>
      </w:r>
    </w:p>
    <w:p w14:paraId="2E014DB4" w14:textId="77777777" w:rsidR="001E47E6" w:rsidRPr="003D3DD7" w:rsidRDefault="001E47E6" w:rsidP="001E47E6">
      <w:pPr>
        <w:rPr>
          <w:sz w:val="20"/>
          <w:szCs w:val="20"/>
          <w:rPrChange w:id="105" w:author="Erin Foster" w:date="2014-11-18T15:05:00Z">
            <w:rPr/>
          </w:rPrChange>
        </w:rPr>
      </w:pPr>
    </w:p>
    <w:p w14:paraId="030EB442" w14:textId="6B28C39C" w:rsidR="001E47E6" w:rsidRDefault="001E47E6" w:rsidP="001E47E6">
      <w:pPr>
        <w:rPr>
          <w:ins w:id="106" w:author="Erin Foster" w:date="2014-11-18T15:08:00Z"/>
          <w:sz w:val="20"/>
          <w:szCs w:val="20"/>
        </w:rPr>
      </w:pPr>
      <w:del w:id="107" w:author="Cynthia Roberts" w:date="2014-11-17T15:53:00Z">
        <w:r w:rsidRPr="003D3DD7" w:rsidDel="00083F3B">
          <w:rPr>
            <w:sz w:val="20"/>
            <w:szCs w:val="20"/>
            <w:rPrChange w:id="108" w:author="Erin Foster" w:date="2014-11-18T15:05:00Z">
              <w:rPr/>
            </w:rPrChange>
          </w:rPr>
          <w:delText xml:space="preserve">My </w:delText>
        </w:r>
      </w:del>
      <w:ins w:id="109" w:author="Cynthia Roberts" w:date="2014-11-17T15:55:00Z">
        <w:r w:rsidR="00083F3B" w:rsidRPr="003D3DD7">
          <w:rPr>
            <w:sz w:val="20"/>
            <w:szCs w:val="20"/>
            <w:rPrChange w:id="110" w:author="Erin Foster" w:date="2014-11-18T15:05:00Z">
              <w:rPr/>
            </w:rPrChange>
          </w:rPr>
          <w:t>Applicant’s</w:t>
        </w:r>
      </w:ins>
      <w:ins w:id="111" w:author="Cynthia Roberts" w:date="2014-11-17T15:53:00Z">
        <w:r w:rsidR="00083F3B" w:rsidRPr="003D3DD7">
          <w:rPr>
            <w:sz w:val="20"/>
            <w:szCs w:val="20"/>
            <w:rPrChange w:id="112" w:author="Erin Foster" w:date="2014-11-18T15:05:00Z">
              <w:rPr/>
            </w:rPrChange>
          </w:rPr>
          <w:t xml:space="preserve"> </w:t>
        </w:r>
      </w:ins>
      <w:r w:rsidRPr="003D3DD7">
        <w:rPr>
          <w:sz w:val="20"/>
          <w:szCs w:val="20"/>
          <w:rPrChange w:id="113" w:author="Erin Foster" w:date="2014-11-18T15:05:00Z">
            <w:rPr/>
          </w:rPrChange>
        </w:rPr>
        <w:t>email _____________________________________________________________</w:t>
      </w:r>
      <w:ins w:id="114" w:author="Erin Foster" w:date="2014-11-18T15:08:00Z">
        <w:r w:rsidR="003D3DD7">
          <w:rPr>
            <w:sz w:val="20"/>
            <w:szCs w:val="20"/>
          </w:rPr>
          <w:t>_____</w:t>
        </w:r>
      </w:ins>
      <w:r w:rsidRPr="003D3DD7">
        <w:rPr>
          <w:sz w:val="20"/>
          <w:szCs w:val="20"/>
          <w:rPrChange w:id="115" w:author="Erin Foster" w:date="2014-11-18T15:05:00Z">
            <w:rPr/>
          </w:rPrChange>
        </w:rPr>
        <w:t>__________________________</w:t>
      </w:r>
    </w:p>
    <w:p w14:paraId="15E51D5A" w14:textId="77777777" w:rsidR="003D3DD7" w:rsidRPr="003D3DD7" w:rsidRDefault="003D3DD7" w:rsidP="001E47E6">
      <w:pPr>
        <w:rPr>
          <w:ins w:id="116" w:author="Cynthia Roberts" w:date="2014-11-17T15:56:00Z"/>
          <w:sz w:val="20"/>
          <w:szCs w:val="20"/>
          <w:rPrChange w:id="117" w:author="Erin Foster" w:date="2014-11-18T15:05:00Z">
            <w:rPr>
              <w:ins w:id="118" w:author="Cynthia Roberts" w:date="2014-11-17T15:56:00Z"/>
            </w:rPr>
          </w:rPrChange>
        </w:rPr>
      </w:pPr>
    </w:p>
    <w:p w14:paraId="6625EE7D" w14:textId="11A3CBE8" w:rsidR="00083F3B" w:rsidRPr="003D3DD7" w:rsidDel="003D3DD7" w:rsidRDefault="00083F3B" w:rsidP="001E47E6">
      <w:pPr>
        <w:rPr>
          <w:ins w:id="119" w:author="Cynthia Roberts" w:date="2014-11-17T15:56:00Z"/>
          <w:del w:id="120" w:author="Erin Foster" w:date="2014-11-18T15:08:00Z"/>
          <w:sz w:val="20"/>
          <w:szCs w:val="20"/>
          <w:rPrChange w:id="121" w:author="Erin Foster" w:date="2014-11-18T15:05:00Z">
            <w:rPr>
              <w:ins w:id="122" w:author="Cynthia Roberts" w:date="2014-11-17T15:56:00Z"/>
              <w:del w:id="123" w:author="Erin Foster" w:date="2014-11-18T15:08:00Z"/>
            </w:rPr>
          </w:rPrChange>
        </w:rPr>
      </w:pPr>
      <w:ins w:id="124" w:author="Cynthia Roberts" w:date="2014-11-17T15:56:00Z">
        <w:r w:rsidRPr="003D3DD7">
          <w:rPr>
            <w:sz w:val="20"/>
            <w:szCs w:val="20"/>
            <w:rPrChange w:id="125" w:author="Erin Foster" w:date="2014-11-18T15:05:00Z">
              <w:rPr/>
            </w:rPrChange>
          </w:rPr>
          <w:t>Proposer’s address</w:t>
        </w:r>
      </w:ins>
      <w:ins w:id="126" w:author="Erin Foster" w:date="2014-11-18T15:08:00Z">
        <w:r w:rsidR="003D3DD7">
          <w:rPr>
            <w:sz w:val="20"/>
            <w:szCs w:val="20"/>
          </w:rPr>
          <w:t xml:space="preserve"> __</w:t>
        </w:r>
      </w:ins>
    </w:p>
    <w:p w14:paraId="583B1930" w14:textId="77777777" w:rsidR="00083F3B" w:rsidRPr="003D3DD7" w:rsidRDefault="00083F3B" w:rsidP="001E47E6">
      <w:pPr>
        <w:rPr>
          <w:ins w:id="127" w:author="Cynthia Roberts" w:date="2014-11-17T15:56:00Z"/>
          <w:sz w:val="20"/>
          <w:szCs w:val="20"/>
          <w:rPrChange w:id="128" w:author="Erin Foster" w:date="2014-11-18T15:05:00Z">
            <w:rPr>
              <w:ins w:id="129" w:author="Cynthia Roberts" w:date="2014-11-17T15:56:00Z"/>
            </w:rPr>
          </w:rPrChange>
        </w:rPr>
      </w:pPr>
      <w:ins w:id="130" w:author="Cynthia Roberts" w:date="2014-11-17T15:56:00Z">
        <w:r w:rsidRPr="003D3DD7">
          <w:rPr>
            <w:sz w:val="20"/>
            <w:szCs w:val="20"/>
            <w:rPrChange w:id="131" w:author="Erin Foster" w:date="2014-11-18T15:05:00Z">
              <w:rPr/>
            </w:rPrChange>
          </w:rPr>
          <w:t>_______________________________________________________________________________________</w:t>
        </w:r>
      </w:ins>
    </w:p>
    <w:p w14:paraId="53D23E53" w14:textId="77777777" w:rsidR="003D3DD7" w:rsidRDefault="003D3DD7" w:rsidP="001E47E6">
      <w:pPr>
        <w:rPr>
          <w:ins w:id="132" w:author="Erin Foster" w:date="2014-11-18T15:08:00Z"/>
          <w:sz w:val="20"/>
          <w:szCs w:val="20"/>
        </w:rPr>
      </w:pPr>
    </w:p>
    <w:p w14:paraId="6E4226DE" w14:textId="43ADD516" w:rsidR="00083F3B" w:rsidRPr="003D3DD7" w:rsidDel="003D3DD7" w:rsidRDefault="00083F3B" w:rsidP="001E47E6">
      <w:pPr>
        <w:rPr>
          <w:ins w:id="133" w:author="Cynthia Roberts" w:date="2014-11-17T15:56:00Z"/>
          <w:del w:id="134" w:author="Erin Foster" w:date="2014-11-18T15:08:00Z"/>
          <w:sz w:val="20"/>
          <w:szCs w:val="20"/>
          <w:rPrChange w:id="135" w:author="Erin Foster" w:date="2014-11-18T15:05:00Z">
            <w:rPr>
              <w:ins w:id="136" w:author="Cynthia Roberts" w:date="2014-11-17T15:56:00Z"/>
              <w:del w:id="137" w:author="Erin Foster" w:date="2014-11-18T15:08:00Z"/>
            </w:rPr>
          </w:rPrChange>
        </w:rPr>
      </w:pPr>
      <w:ins w:id="138" w:author="Cynthia Roberts" w:date="2014-11-17T15:56:00Z">
        <w:r w:rsidRPr="003D3DD7">
          <w:rPr>
            <w:sz w:val="20"/>
            <w:szCs w:val="20"/>
            <w:rPrChange w:id="139" w:author="Erin Foster" w:date="2014-11-18T15:05:00Z">
              <w:rPr/>
            </w:rPrChange>
          </w:rPr>
          <w:t>Proposer’s phone number</w:t>
        </w:r>
      </w:ins>
      <w:ins w:id="140" w:author="Cynthia Roberts" w:date="2014-11-17T17:26:00Z">
        <w:del w:id="141" w:author="Erin Foster" w:date="2014-11-18T15:08:00Z">
          <w:r w:rsidR="00CF2070" w:rsidRPr="003D3DD7" w:rsidDel="003D3DD7">
            <w:rPr>
              <w:sz w:val="20"/>
              <w:szCs w:val="20"/>
              <w:rPrChange w:id="142" w:author="Erin Foster" w:date="2014-11-18T15:05:00Z">
                <w:rPr/>
              </w:rPrChange>
            </w:rPr>
            <w:delText xml:space="preserve"> </w:delText>
          </w:r>
        </w:del>
        <w:r w:rsidR="00CF2070" w:rsidRPr="003D3DD7">
          <w:rPr>
            <w:sz w:val="20"/>
            <w:szCs w:val="20"/>
            <w:rPrChange w:id="143" w:author="Erin Foster" w:date="2014-11-18T15:05:00Z">
              <w:rPr/>
            </w:rPrChange>
          </w:rPr>
          <w:t>(s)</w:t>
        </w:r>
      </w:ins>
      <w:ins w:id="144" w:author="Erin Foster" w:date="2014-11-18T15:08:00Z">
        <w:r w:rsidR="003D3DD7">
          <w:rPr>
            <w:sz w:val="20"/>
            <w:szCs w:val="20"/>
          </w:rPr>
          <w:t xml:space="preserve"> </w:t>
        </w:r>
      </w:ins>
    </w:p>
    <w:p w14:paraId="7ADA0A15" w14:textId="77777777" w:rsidR="00083F3B" w:rsidRPr="003D3DD7" w:rsidRDefault="00083F3B" w:rsidP="001E47E6">
      <w:pPr>
        <w:rPr>
          <w:ins w:id="145" w:author="Cynthia Roberts" w:date="2014-11-17T15:56:00Z"/>
          <w:sz w:val="20"/>
          <w:szCs w:val="20"/>
          <w:rPrChange w:id="146" w:author="Erin Foster" w:date="2014-11-18T15:05:00Z">
            <w:rPr>
              <w:ins w:id="147" w:author="Cynthia Roberts" w:date="2014-11-17T15:56:00Z"/>
            </w:rPr>
          </w:rPrChange>
        </w:rPr>
      </w:pPr>
      <w:ins w:id="148" w:author="Cynthia Roberts" w:date="2014-11-17T15:56:00Z">
        <w:r w:rsidRPr="003D3DD7">
          <w:rPr>
            <w:sz w:val="20"/>
            <w:szCs w:val="20"/>
            <w:rPrChange w:id="149" w:author="Erin Foster" w:date="2014-11-18T15:05:00Z">
              <w:rPr/>
            </w:rPrChange>
          </w:rPr>
          <w:t>___________________________________________</w:t>
        </w:r>
        <w:del w:id="150" w:author="Erin Foster" w:date="2014-11-18T15:08:00Z">
          <w:r w:rsidRPr="003D3DD7" w:rsidDel="003D3DD7">
            <w:rPr>
              <w:sz w:val="20"/>
              <w:szCs w:val="20"/>
              <w:rPrChange w:id="151" w:author="Erin Foster" w:date="2014-11-18T15:05:00Z">
                <w:rPr/>
              </w:rPrChange>
            </w:rPr>
            <w:delText>________</w:delText>
          </w:r>
        </w:del>
        <w:r w:rsidRPr="003D3DD7">
          <w:rPr>
            <w:sz w:val="20"/>
            <w:szCs w:val="20"/>
            <w:rPrChange w:id="152" w:author="Erin Foster" w:date="2014-11-18T15:05:00Z">
              <w:rPr/>
            </w:rPrChange>
          </w:rPr>
          <w:t>____________________________________</w:t>
        </w:r>
      </w:ins>
    </w:p>
    <w:p w14:paraId="7ED48C26" w14:textId="77777777" w:rsidR="003D3DD7" w:rsidRDefault="003D3DD7" w:rsidP="001E47E6">
      <w:pPr>
        <w:rPr>
          <w:ins w:id="153" w:author="Erin Foster" w:date="2014-11-18T15:08:00Z"/>
          <w:sz w:val="20"/>
          <w:szCs w:val="20"/>
        </w:rPr>
      </w:pPr>
    </w:p>
    <w:p w14:paraId="19C1B627" w14:textId="3B1181DF" w:rsidR="00083F3B" w:rsidRPr="003D3DD7" w:rsidDel="003D3DD7" w:rsidRDefault="00083F3B" w:rsidP="001E47E6">
      <w:pPr>
        <w:rPr>
          <w:ins w:id="154" w:author="Cynthia Roberts" w:date="2014-11-17T15:57:00Z"/>
          <w:del w:id="155" w:author="Erin Foster" w:date="2014-11-18T15:08:00Z"/>
          <w:sz w:val="20"/>
          <w:szCs w:val="20"/>
          <w:rPrChange w:id="156" w:author="Erin Foster" w:date="2014-11-18T15:05:00Z">
            <w:rPr>
              <w:ins w:id="157" w:author="Cynthia Roberts" w:date="2014-11-17T15:57:00Z"/>
              <w:del w:id="158" w:author="Erin Foster" w:date="2014-11-18T15:08:00Z"/>
            </w:rPr>
          </w:rPrChange>
        </w:rPr>
      </w:pPr>
      <w:ins w:id="159" w:author="Cynthia Roberts" w:date="2014-11-17T15:56:00Z">
        <w:r w:rsidRPr="003D3DD7">
          <w:rPr>
            <w:sz w:val="20"/>
            <w:szCs w:val="20"/>
            <w:rPrChange w:id="160" w:author="Erin Foster" w:date="2014-11-18T15:05:00Z">
              <w:rPr/>
            </w:rPrChange>
          </w:rPr>
          <w:t xml:space="preserve">Proposer’s </w:t>
        </w:r>
        <w:proofErr w:type="gramStart"/>
        <w:r w:rsidRPr="003D3DD7">
          <w:rPr>
            <w:sz w:val="20"/>
            <w:szCs w:val="20"/>
            <w:rPrChange w:id="161" w:author="Erin Foster" w:date="2014-11-18T15:05:00Z">
              <w:rPr/>
            </w:rPrChange>
          </w:rPr>
          <w:t>email</w:t>
        </w:r>
      </w:ins>
      <w:ins w:id="162" w:author="Erin Foster" w:date="2014-11-18T15:08:00Z">
        <w:r w:rsidR="003D3DD7">
          <w:rPr>
            <w:sz w:val="20"/>
            <w:szCs w:val="20"/>
          </w:rPr>
          <w:t xml:space="preserve">  _</w:t>
        </w:r>
        <w:proofErr w:type="gramEnd"/>
        <w:r w:rsidR="003D3DD7">
          <w:rPr>
            <w:sz w:val="20"/>
            <w:szCs w:val="20"/>
          </w:rPr>
          <w:t>__________</w:t>
        </w:r>
      </w:ins>
    </w:p>
    <w:p w14:paraId="3775A6A6" w14:textId="77777777" w:rsidR="00083F3B" w:rsidRPr="003D3DD7" w:rsidRDefault="00083F3B" w:rsidP="001E47E6">
      <w:pPr>
        <w:rPr>
          <w:sz w:val="20"/>
          <w:szCs w:val="20"/>
          <w:rPrChange w:id="163" w:author="Erin Foster" w:date="2014-11-18T15:05:00Z">
            <w:rPr/>
          </w:rPrChange>
        </w:rPr>
      </w:pPr>
      <w:ins w:id="164" w:author="Cynthia Roberts" w:date="2014-11-17T15:57:00Z">
        <w:r w:rsidRPr="003D3DD7">
          <w:rPr>
            <w:sz w:val="20"/>
            <w:szCs w:val="20"/>
            <w:rPrChange w:id="165" w:author="Erin Foster" w:date="2014-11-18T15:05:00Z">
              <w:rPr/>
            </w:rPrChange>
          </w:rPr>
          <w:t>____________________</w:t>
        </w:r>
        <w:del w:id="166" w:author="Erin Foster" w:date="2014-11-18T15:08:00Z">
          <w:r w:rsidRPr="003D3DD7" w:rsidDel="003D3DD7">
            <w:rPr>
              <w:sz w:val="20"/>
              <w:szCs w:val="20"/>
              <w:rPrChange w:id="167" w:author="Erin Foster" w:date="2014-11-18T15:05:00Z">
                <w:rPr/>
              </w:rPrChange>
            </w:rPr>
            <w:delText>______</w:delText>
          </w:r>
        </w:del>
        <w:r w:rsidRPr="003D3DD7">
          <w:rPr>
            <w:sz w:val="20"/>
            <w:szCs w:val="20"/>
            <w:rPrChange w:id="168" w:author="Erin Foster" w:date="2014-11-18T15:05:00Z">
              <w:rPr/>
            </w:rPrChange>
          </w:rPr>
          <w:t>_____________________________________________________________</w:t>
        </w:r>
      </w:ins>
    </w:p>
    <w:p w14:paraId="3786F5CA" w14:textId="77777777" w:rsidR="001E47E6" w:rsidRPr="003D3DD7" w:rsidRDefault="001E47E6" w:rsidP="001E47E6">
      <w:pPr>
        <w:rPr>
          <w:sz w:val="20"/>
          <w:szCs w:val="20"/>
          <w:rPrChange w:id="169" w:author="Erin Foster" w:date="2014-11-18T15:05:00Z">
            <w:rPr/>
          </w:rPrChange>
        </w:rPr>
      </w:pPr>
    </w:p>
    <w:p w14:paraId="4F9004CC" w14:textId="77777777" w:rsidR="001E47E6" w:rsidRPr="003D3DD7" w:rsidRDefault="001E47E6" w:rsidP="001E47E6">
      <w:pPr>
        <w:rPr>
          <w:sz w:val="20"/>
          <w:szCs w:val="20"/>
          <w:rPrChange w:id="170" w:author="Erin Foster" w:date="2014-11-18T15:05:00Z">
            <w:rPr/>
          </w:rPrChange>
        </w:rPr>
      </w:pPr>
      <w:del w:id="171" w:author="Cynthia Roberts" w:date="2014-11-17T15:53:00Z">
        <w:r w:rsidRPr="003D3DD7" w:rsidDel="00083F3B">
          <w:rPr>
            <w:sz w:val="20"/>
            <w:szCs w:val="20"/>
            <w:rPrChange w:id="172" w:author="Erin Foster" w:date="2014-11-18T15:05:00Z">
              <w:rPr/>
            </w:rPrChange>
          </w:rPr>
          <w:delText xml:space="preserve">Applicant’s # of years as a UU _____________    </w:delText>
        </w:r>
      </w:del>
      <w:r w:rsidRPr="003D3DD7">
        <w:rPr>
          <w:sz w:val="20"/>
          <w:szCs w:val="20"/>
          <w:rPrChange w:id="173" w:author="Erin Foster" w:date="2014-11-18T15:05:00Z">
            <w:rPr/>
          </w:rPrChange>
        </w:rPr>
        <w:t>Applicant’s # of years at CUC _______________</w:t>
      </w:r>
    </w:p>
    <w:p w14:paraId="6314EBB6" w14:textId="77777777" w:rsidR="001E47E6" w:rsidRPr="003D3DD7" w:rsidRDefault="001E47E6" w:rsidP="001E47E6">
      <w:pPr>
        <w:rPr>
          <w:sz w:val="20"/>
          <w:szCs w:val="20"/>
          <w:rPrChange w:id="174" w:author="Erin Foster" w:date="2014-11-18T15:05:00Z">
            <w:rPr/>
          </w:rPrChange>
        </w:rPr>
      </w:pPr>
    </w:p>
    <w:p w14:paraId="34A38AA5" w14:textId="77777777" w:rsidR="001E47E6" w:rsidRPr="003D3DD7" w:rsidRDefault="001E47E6" w:rsidP="001E47E6">
      <w:pPr>
        <w:jc w:val="center"/>
        <w:rPr>
          <w:i/>
          <w:sz w:val="20"/>
          <w:szCs w:val="20"/>
          <w:rPrChange w:id="175" w:author="Erin Foster" w:date="2014-11-18T15:05:00Z">
            <w:rPr>
              <w:i/>
            </w:rPr>
          </w:rPrChange>
        </w:rPr>
      </w:pPr>
      <w:r w:rsidRPr="003D3DD7">
        <w:rPr>
          <w:i/>
          <w:sz w:val="20"/>
          <w:szCs w:val="20"/>
          <w:rPrChange w:id="176" w:author="Erin Foster" w:date="2014-11-18T15:05:00Z">
            <w:rPr>
              <w:i/>
            </w:rPr>
          </w:rPrChange>
        </w:rPr>
        <w:t>Attach additional sheets as needed</w:t>
      </w:r>
    </w:p>
    <w:p w14:paraId="010ABA81" w14:textId="77777777" w:rsidR="001E47E6" w:rsidRPr="003D3DD7" w:rsidRDefault="001E47E6" w:rsidP="001E47E6">
      <w:pPr>
        <w:rPr>
          <w:sz w:val="20"/>
          <w:szCs w:val="20"/>
          <w:rPrChange w:id="177" w:author="Erin Foster" w:date="2014-11-18T15:05:00Z">
            <w:rPr/>
          </w:rPrChange>
        </w:rPr>
      </w:pPr>
    </w:p>
    <w:p w14:paraId="13A1A32F" w14:textId="29B0096D" w:rsidR="001E47E6" w:rsidRPr="003D3DD7" w:rsidDel="00083F3B" w:rsidRDefault="001E47E6" w:rsidP="001E47E6">
      <w:pPr>
        <w:rPr>
          <w:del w:id="178" w:author="Cynthia Roberts" w:date="2014-11-17T15:58:00Z"/>
          <w:sz w:val="20"/>
          <w:szCs w:val="20"/>
          <w:rPrChange w:id="179" w:author="Erin Foster" w:date="2014-11-18T15:05:00Z">
            <w:rPr>
              <w:del w:id="180" w:author="Cynthia Roberts" w:date="2014-11-17T15:58:00Z"/>
            </w:rPr>
          </w:rPrChange>
        </w:rPr>
      </w:pPr>
      <w:r w:rsidRPr="003D3DD7">
        <w:rPr>
          <w:sz w:val="20"/>
          <w:szCs w:val="20"/>
          <w:rPrChange w:id="181" w:author="Erin Foster" w:date="2014-11-18T15:05:00Z">
            <w:rPr/>
          </w:rPrChange>
        </w:rPr>
        <w:t>1. Why do</w:t>
      </w:r>
      <w:ins w:id="182" w:author="Cynthia Roberts" w:date="2014-11-17T15:54:00Z">
        <w:r w:rsidR="00083F3B" w:rsidRPr="003D3DD7">
          <w:rPr>
            <w:sz w:val="20"/>
            <w:szCs w:val="20"/>
            <w:rPrChange w:id="183" w:author="Erin Foster" w:date="2014-11-18T15:05:00Z">
              <w:rPr/>
            </w:rPrChange>
          </w:rPr>
          <w:t>es</w:t>
        </w:r>
      </w:ins>
      <w:r w:rsidRPr="003D3DD7">
        <w:rPr>
          <w:sz w:val="20"/>
          <w:szCs w:val="20"/>
          <w:rPrChange w:id="184" w:author="Erin Foster" w:date="2014-11-18T15:05:00Z">
            <w:rPr/>
          </w:rPrChange>
        </w:rPr>
        <w:t xml:space="preserve"> </w:t>
      </w:r>
      <w:del w:id="185" w:author="Cynthia Roberts" w:date="2014-11-17T15:54:00Z">
        <w:r w:rsidRPr="003D3DD7" w:rsidDel="00083F3B">
          <w:rPr>
            <w:sz w:val="20"/>
            <w:szCs w:val="20"/>
            <w:rPrChange w:id="186" w:author="Erin Foster" w:date="2014-11-18T15:05:00Z">
              <w:rPr/>
            </w:rPrChange>
          </w:rPr>
          <w:delText xml:space="preserve">I </w:delText>
        </w:r>
      </w:del>
      <w:ins w:id="187" w:author="Cynthia Roberts" w:date="2014-11-17T15:57:00Z">
        <w:r w:rsidR="00083F3B" w:rsidRPr="003D3DD7">
          <w:rPr>
            <w:sz w:val="20"/>
            <w:szCs w:val="20"/>
            <w:rPrChange w:id="188" w:author="Erin Foster" w:date="2014-11-18T15:05:00Z">
              <w:rPr/>
            </w:rPrChange>
          </w:rPr>
          <w:t>applicant</w:t>
        </w:r>
      </w:ins>
      <w:ins w:id="189" w:author="Cynthia Roberts" w:date="2014-11-17T15:54:00Z">
        <w:r w:rsidR="00083F3B" w:rsidRPr="003D3DD7">
          <w:rPr>
            <w:sz w:val="20"/>
            <w:szCs w:val="20"/>
            <w:rPrChange w:id="190" w:author="Erin Foster" w:date="2014-11-18T15:05:00Z">
              <w:rPr/>
            </w:rPrChange>
          </w:rPr>
          <w:t xml:space="preserve"> </w:t>
        </w:r>
      </w:ins>
      <w:r w:rsidRPr="003D3DD7">
        <w:rPr>
          <w:sz w:val="20"/>
          <w:szCs w:val="20"/>
          <w:rPrChange w:id="191" w:author="Erin Foster" w:date="2014-11-18T15:05:00Z">
            <w:rPr/>
          </w:rPrChange>
        </w:rPr>
        <w:t xml:space="preserve">want to be a member of the indicated CUC </w:t>
      </w:r>
      <w:del w:id="192" w:author="Cynthia Roberts" w:date="2014-11-17T15:57:00Z">
        <w:r w:rsidRPr="003D3DD7" w:rsidDel="00083F3B">
          <w:rPr>
            <w:sz w:val="20"/>
            <w:szCs w:val="20"/>
            <w:rPrChange w:id="193" w:author="Erin Foster" w:date="2014-11-18T15:05:00Z">
              <w:rPr/>
            </w:rPrChange>
          </w:rPr>
          <w:delText>committee/board</w:delText>
        </w:r>
      </w:del>
      <w:ins w:id="194" w:author="Cynthia Roberts" w:date="2014-11-17T15:57:00Z">
        <w:r w:rsidR="00083F3B" w:rsidRPr="003D3DD7">
          <w:rPr>
            <w:sz w:val="20"/>
            <w:szCs w:val="20"/>
            <w:rPrChange w:id="195" w:author="Erin Foster" w:date="2014-11-18T15:05:00Z">
              <w:rPr/>
            </w:rPrChange>
          </w:rPr>
          <w:t>Boar</w:t>
        </w:r>
      </w:ins>
      <w:ins w:id="196" w:author="Erin Foster" w:date="2014-11-18T15:09:00Z">
        <w:r w:rsidR="003D3DD7">
          <w:rPr>
            <w:sz w:val="20"/>
            <w:szCs w:val="20"/>
          </w:rPr>
          <w:t>d or Committee</w:t>
        </w:r>
      </w:ins>
      <w:ins w:id="197" w:author="Cynthia Roberts" w:date="2014-11-17T15:57:00Z">
        <w:del w:id="198" w:author="Erin Foster" w:date="2014-11-18T15:09:00Z">
          <w:r w:rsidR="00083F3B" w:rsidRPr="003D3DD7" w:rsidDel="003D3DD7">
            <w:rPr>
              <w:sz w:val="20"/>
              <w:szCs w:val="20"/>
              <w:rPrChange w:id="199" w:author="Erin Foster" w:date="2014-11-18T15:05:00Z">
                <w:rPr/>
              </w:rPrChange>
            </w:rPr>
            <w:delText>d</w:delText>
          </w:r>
        </w:del>
      </w:ins>
      <w:ins w:id="200" w:author="Cynthia Roberts" w:date="2014-11-17T17:11:00Z">
        <w:del w:id="201" w:author="Erin Foster" w:date="2014-11-18T15:09:00Z">
          <w:r w:rsidR="00CA775E" w:rsidRPr="003D3DD7" w:rsidDel="003D3DD7">
            <w:rPr>
              <w:sz w:val="20"/>
              <w:szCs w:val="20"/>
              <w:rPrChange w:id="202" w:author="Erin Foster" w:date="2014-11-18T15:05:00Z">
                <w:rPr/>
              </w:rPrChange>
            </w:rPr>
            <w:delText>/</w:delText>
          </w:r>
        </w:del>
      </w:ins>
      <w:ins w:id="203" w:author="Cynthia Roberts" w:date="2014-11-17T16:01:00Z">
        <w:del w:id="204" w:author="Erin Foster" w:date="2014-11-18T15:09:00Z">
          <w:r w:rsidR="00646A78" w:rsidRPr="003D3DD7" w:rsidDel="003D3DD7">
            <w:rPr>
              <w:sz w:val="20"/>
              <w:szCs w:val="20"/>
              <w:rPrChange w:id="205" w:author="Erin Foster" w:date="2014-11-18T15:05:00Z">
                <w:rPr/>
              </w:rPrChange>
            </w:rPr>
            <w:delText xml:space="preserve"> </w:delText>
          </w:r>
        </w:del>
      </w:ins>
      <w:ins w:id="206" w:author="Cynthia Roberts" w:date="2014-11-17T15:57:00Z">
        <w:del w:id="207" w:author="Erin Foster" w:date="2014-11-18T15:09:00Z">
          <w:r w:rsidR="00083F3B" w:rsidRPr="003D3DD7" w:rsidDel="003D3DD7">
            <w:rPr>
              <w:sz w:val="20"/>
              <w:szCs w:val="20"/>
              <w:rPrChange w:id="208" w:author="Erin Foster" w:date="2014-11-18T15:05:00Z">
                <w:rPr/>
              </w:rPrChange>
            </w:rPr>
            <w:delText>Nom.Com.</w:delText>
          </w:r>
        </w:del>
      </w:ins>
      <w:r w:rsidRPr="003D3DD7">
        <w:rPr>
          <w:sz w:val="20"/>
          <w:szCs w:val="20"/>
          <w:rPrChange w:id="209" w:author="Erin Foster" w:date="2014-11-18T15:05:00Z">
            <w:rPr/>
          </w:rPrChange>
        </w:rPr>
        <w:t xml:space="preserve">? </w:t>
      </w:r>
      <w:del w:id="210" w:author="Cynthia Roberts" w:date="2014-11-17T15:58:00Z">
        <w:r w:rsidRPr="003D3DD7" w:rsidDel="00083F3B">
          <w:rPr>
            <w:sz w:val="20"/>
            <w:szCs w:val="20"/>
            <w:rPrChange w:id="211" w:author="Erin Foster" w:date="2014-11-18T15:05:00Z">
              <w:rPr/>
            </w:rPrChange>
          </w:rPr>
          <w:delText>OR Why do I think my proposed nominee should be a member of the indicated CUC committee/board?</w:delText>
        </w:r>
      </w:del>
    </w:p>
    <w:p w14:paraId="3AFDFE05" w14:textId="77777777" w:rsidR="001E47E6" w:rsidRPr="003D3DD7" w:rsidRDefault="001E47E6" w:rsidP="001E47E6">
      <w:pPr>
        <w:rPr>
          <w:sz w:val="20"/>
          <w:szCs w:val="20"/>
          <w:rPrChange w:id="212" w:author="Erin Foster" w:date="2014-11-18T15:05:00Z">
            <w:rPr/>
          </w:rPrChange>
        </w:rPr>
      </w:pPr>
    </w:p>
    <w:p w14:paraId="3D06D0C8" w14:textId="77777777" w:rsidR="001E47E6" w:rsidRPr="003D3DD7" w:rsidRDefault="001E47E6" w:rsidP="001E47E6">
      <w:pPr>
        <w:rPr>
          <w:sz w:val="20"/>
          <w:szCs w:val="20"/>
          <w:rPrChange w:id="213" w:author="Erin Foster" w:date="2014-11-18T15:05:00Z">
            <w:rPr/>
          </w:rPrChange>
        </w:rPr>
      </w:pPr>
    </w:p>
    <w:p w14:paraId="49846B69" w14:textId="5689C208" w:rsidR="001E47E6" w:rsidRPr="003D3DD7" w:rsidRDefault="001E47E6" w:rsidP="001E47E6">
      <w:pPr>
        <w:rPr>
          <w:sz w:val="20"/>
          <w:szCs w:val="20"/>
          <w:rPrChange w:id="214" w:author="Erin Foster" w:date="2014-11-18T15:05:00Z">
            <w:rPr/>
          </w:rPrChange>
        </w:rPr>
      </w:pPr>
      <w:r w:rsidRPr="003D3DD7">
        <w:rPr>
          <w:sz w:val="20"/>
          <w:szCs w:val="20"/>
          <w:rPrChange w:id="215" w:author="Erin Foster" w:date="2014-11-18T15:05:00Z">
            <w:rPr/>
          </w:rPrChange>
        </w:rPr>
        <w:t xml:space="preserve">2. List previous CUC committees </w:t>
      </w:r>
      <w:ins w:id="216" w:author="Cynthia Roberts" w:date="2014-11-17T16:01:00Z">
        <w:r w:rsidR="00646A78" w:rsidRPr="003D3DD7">
          <w:rPr>
            <w:sz w:val="20"/>
            <w:szCs w:val="20"/>
            <w:rPrChange w:id="217" w:author="Erin Foster" w:date="2014-11-18T15:05:00Z">
              <w:rPr/>
            </w:rPrChange>
          </w:rPr>
          <w:t xml:space="preserve">or activities </w:t>
        </w:r>
      </w:ins>
      <w:ins w:id="218" w:author="Cynthia Roberts" w:date="2014-11-17T17:11:00Z">
        <w:r w:rsidR="00CA775E" w:rsidRPr="003D3DD7">
          <w:rPr>
            <w:sz w:val="20"/>
            <w:szCs w:val="20"/>
            <w:rPrChange w:id="219" w:author="Erin Foster" w:date="2014-11-18T15:05:00Z">
              <w:rPr/>
            </w:rPrChange>
          </w:rPr>
          <w:t xml:space="preserve">in which </w:t>
        </w:r>
      </w:ins>
      <w:ins w:id="220" w:author="Cynthia Roberts" w:date="2014-11-17T15:58:00Z">
        <w:r w:rsidR="00083F3B" w:rsidRPr="003D3DD7">
          <w:rPr>
            <w:sz w:val="20"/>
            <w:szCs w:val="20"/>
            <w:rPrChange w:id="221" w:author="Erin Foster" w:date="2014-11-18T15:05:00Z">
              <w:rPr/>
            </w:rPrChange>
          </w:rPr>
          <w:t xml:space="preserve">applicant </w:t>
        </w:r>
      </w:ins>
      <w:ins w:id="222" w:author="Cynthia Roberts" w:date="2014-11-17T16:01:00Z">
        <w:r w:rsidR="00646A78" w:rsidRPr="003D3DD7">
          <w:rPr>
            <w:sz w:val="20"/>
            <w:szCs w:val="20"/>
            <w:rPrChange w:id="223" w:author="Erin Foster" w:date="2014-11-18T15:05:00Z">
              <w:rPr/>
            </w:rPrChange>
          </w:rPr>
          <w:t xml:space="preserve">has participated and approximate dates of service.  </w:t>
        </w:r>
      </w:ins>
      <w:del w:id="224" w:author="Cynthia Roberts" w:date="2014-11-17T16:01:00Z">
        <w:r w:rsidRPr="003D3DD7" w:rsidDel="00646A78">
          <w:rPr>
            <w:sz w:val="20"/>
            <w:szCs w:val="20"/>
            <w:rPrChange w:id="225" w:author="Erin Foster" w:date="2014-11-18T15:05:00Z">
              <w:rPr/>
            </w:rPrChange>
          </w:rPr>
          <w:delText xml:space="preserve">the </w:delText>
        </w:r>
      </w:del>
      <w:del w:id="226" w:author="Cynthia Roberts" w:date="2014-11-17T15:58:00Z">
        <w:r w:rsidRPr="003D3DD7" w:rsidDel="00083F3B">
          <w:rPr>
            <w:sz w:val="20"/>
            <w:szCs w:val="20"/>
            <w:rPrChange w:id="227" w:author="Erin Foster" w:date="2014-11-18T15:05:00Z">
              <w:rPr/>
            </w:rPrChange>
          </w:rPr>
          <w:delText xml:space="preserve">nominee </w:delText>
        </w:r>
      </w:del>
      <w:del w:id="228" w:author="Cynthia Roberts" w:date="2014-11-17T16:01:00Z">
        <w:r w:rsidRPr="003D3DD7" w:rsidDel="00646A78">
          <w:rPr>
            <w:sz w:val="20"/>
            <w:szCs w:val="20"/>
            <w:rPrChange w:id="229" w:author="Erin Foster" w:date="2014-11-18T15:05:00Z">
              <w:rPr/>
            </w:rPrChange>
          </w:rPr>
          <w:delText>has served on and approximate dates of service:</w:delText>
        </w:r>
      </w:del>
    </w:p>
    <w:p w14:paraId="7819846A" w14:textId="77777777" w:rsidR="001E47E6" w:rsidRPr="003D3DD7" w:rsidRDefault="001E47E6" w:rsidP="001E47E6">
      <w:pPr>
        <w:rPr>
          <w:sz w:val="20"/>
          <w:szCs w:val="20"/>
          <w:rPrChange w:id="230" w:author="Erin Foster" w:date="2014-11-18T15:05:00Z">
            <w:rPr/>
          </w:rPrChange>
        </w:rPr>
      </w:pPr>
    </w:p>
    <w:p w14:paraId="05F9DE95" w14:textId="77777777" w:rsidR="001E47E6" w:rsidRPr="003D3DD7" w:rsidDel="003D3DD7" w:rsidRDefault="001E47E6" w:rsidP="001E47E6">
      <w:pPr>
        <w:rPr>
          <w:del w:id="231" w:author="Erin Foster" w:date="2014-11-18T15:05:00Z"/>
          <w:sz w:val="20"/>
          <w:szCs w:val="20"/>
          <w:rPrChange w:id="232" w:author="Erin Foster" w:date="2014-11-18T15:05:00Z">
            <w:rPr>
              <w:del w:id="233" w:author="Erin Foster" w:date="2014-11-18T15:05:00Z"/>
            </w:rPr>
          </w:rPrChange>
        </w:rPr>
      </w:pPr>
    </w:p>
    <w:p w14:paraId="5DDCA835" w14:textId="513E017E" w:rsidR="001E47E6" w:rsidRPr="003D3DD7" w:rsidRDefault="001E47E6" w:rsidP="001E47E6">
      <w:pPr>
        <w:rPr>
          <w:sz w:val="20"/>
          <w:szCs w:val="20"/>
          <w:rPrChange w:id="234" w:author="Erin Foster" w:date="2014-11-18T15:05:00Z">
            <w:rPr/>
          </w:rPrChange>
        </w:rPr>
      </w:pPr>
      <w:r w:rsidRPr="003D3DD7">
        <w:rPr>
          <w:sz w:val="20"/>
          <w:szCs w:val="20"/>
          <w:rPrChange w:id="235" w:author="Erin Foster" w:date="2014-11-18T15:05:00Z">
            <w:rPr/>
          </w:rPrChange>
        </w:rPr>
        <w:t xml:space="preserve">3. How has </w:t>
      </w:r>
      <w:del w:id="236" w:author="Cynthia Roberts" w:date="2014-11-17T16:02:00Z">
        <w:r w:rsidRPr="003D3DD7" w:rsidDel="00646A78">
          <w:rPr>
            <w:sz w:val="20"/>
            <w:szCs w:val="20"/>
            <w:rPrChange w:id="237" w:author="Erin Foster" w:date="2014-11-18T15:05:00Z">
              <w:rPr/>
            </w:rPrChange>
          </w:rPr>
          <w:delText>the nominee</w:delText>
        </w:r>
      </w:del>
      <w:ins w:id="238" w:author="Cynthia Roberts" w:date="2014-11-17T16:02:00Z">
        <w:r w:rsidR="00646A78" w:rsidRPr="003D3DD7">
          <w:rPr>
            <w:sz w:val="20"/>
            <w:szCs w:val="20"/>
            <w:rPrChange w:id="239" w:author="Erin Foster" w:date="2014-11-18T15:05:00Z">
              <w:rPr/>
            </w:rPrChange>
          </w:rPr>
          <w:t>applicant</w:t>
        </w:r>
      </w:ins>
      <w:r w:rsidRPr="003D3DD7">
        <w:rPr>
          <w:sz w:val="20"/>
          <w:szCs w:val="20"/>
          <w:rPrChange w:id="240" w:author="Erin Foster" w:date="2014-11-18T15:05:00Z">
            <w:rPr/>
          </w:rPrChange>
        </w:rPr>
        <w:t xml:space="preserve"> demonstrated the ability to work well with others in the congregation?</w:t>
      </w:r>
      <w:del w:id="241" w:author="Cynthia Roberts" w:date="2014-11-17T16:02:00Z">
        <w:r w:rsidRPr="003D3DD7" w:rsidDel="00646A78">
          <w:rPr>
            <w:sz w:val="20"/>
            <w:szCs w:val="20"/>
            <w:rPrChange w:id="242" w:author="Erin Foster" w:date="2014-11-18T15:05:00Z">
              <w:rPr/>
            </w:rPrChange>
          </w:rPr>
          <w:delText>:</w:delText>
        </w:r>
      </w:del>
    </w:p>
    <w:p w14:paraId="752DEE4A" w14:textId="77777777" w:rsidR="001E47E6" w:rsidRPr="003D3DD7" w:rsidRDefault="001E47E6" w:rsidP="001E47E6">
      <w:pPr>
        <w:rPr>
          <w:sz w:val="20"/>
          <w:szCs w:val="20"/>
          <w:rPrChange w:id="243" w:author="Erin Foster" w:date="2014-11-18T15:05:00Z">
            <w:rPr/>
          </w:rPrChange>
        </w:rPr>
      </w:pPr>
    </w:p>
    <w:p w14:paraId="7E1B8271" w14:textId="77777777" w:rsidR="001E47E6" w:rsidRPr="003D3DD7" w:rsidDel="003D3DD7" w:rsidRDefault="001E47E6" w:rsidP="001E47E6">
      <w:pPr>
        <w:rPr>
          <w:del w:id="244" w:author="Erin Foster" w:date="2014-11-18T15:05:00Z"/>
          <w:sz w:val="20"/>
          <w:szCs w:val="20"/>
          <w:rPrChange w:id="245" w:author="Erin Foster" w:date="2014-11-18T15:05:00Z">
            <w:rPr>
              <w:del w:id="246" w:author="Erin Foster" w:date="2014-11-18T15:05:00Z"/>
            </w:rPr>
          </w:rPrChange>
        </w:rPr>
      </w:pPr>
    </w:p>
    <w:p w14:paraId="0068291C" w14:textId="4A62937F" w:rsidR="001E47E6" w:rsidRPr="003D3DD7" w:rsidRDefault="001E47E6" w:rsidP="001E47E6">
      <w:pPr>
        <w:rPr>
          <w:sz w:val="20"/>
          <w:szCs w:val="20"/>
          <w:rPrChange w:id="247" w:author="Erin Foster" w:date="2014-11-18T15:05:00Z">
            <w:rPr/>
          </w:rPrChange>
        </w:rPr>
      </w:pPr>
      <w:r w:rsidRPr="003D3DD7">
        <w:rPr>
          <w:sz w:val="20"/>
          <w:szCs w:val="20"/>
          <w:rPrChange w:id="248" w:author="Erin Foster" w:date="2014-11-18T15:05:00Z">
            <w:rPr/>
          </w:rPrChange>
        </w:rPr>
        <w:t xml:space="preserve">4. How has the </w:t>
      </w:r>
      <w:del w:id="249" w:author="Cynthia Roberts" w:date="2014-11-17T16:02:00Z">
        <w:r w:rsidRPr="003D3DD7" w:rsidDel="00646A78">
          <w:rPr>
            <w:sz w:val="20"/>
            <w:szCs w:val="20"/>
            <w:rPrChange w:id="250" w:author="Erin Foster" w:date="2014-11-18T15:05:00Z">
              <w:rPr/>
            </w:rPrChange>
          </w:rPr>
          <w:delText xml:space="preserve">nominee </w:delText>
        </w:r>
      </w:del>
      <w:ins w:id="251" w:author="Cynthia Roberts" w:date="2014-11-17T16:02:00Z">
        <w:r w:rsidR="00646A78" w:rsidRPr="003D3DD7">
          <w:rPr>
            <w:sz w:val="20"/>
            <w:szCs w:val="20"/>
            <w:rPrChange w:id="252" w:author="Erin Foster" w:date="2014-11-18T15:05:00Z">
              <w:rPr/>
            </w:rPrChange>
          </w:rPr>
          <w:t xml:space="preserve">applicant </w:t>
        </w:r>
      </w:ins>
      <w:r w:rsidRPr="003D3DD7">
        <w:rPr>
          <w:sz w:val="20"/>
          <w:szCs w:val="20"/>
          <w:rPrChange w:id="253" w:author="Erin Foster" w:date="2014-11-18T15:05:00Z">
            <w:rPr/>
          </w:rPrChange>
        </w:rPr>
        <w:t>shown leadership in the congregation?</w:t>
      </w:r>
    </w:p>
    <w:p w14:paraId="36FDB49F" w14:textId="77777777" w:rsidR="001E47E6" w:rsidRPr="003D3DD7" w:rsidRDefault="001E47E6" w:rsidP="001E47E6">
      <w:pPr>
        <w:rPr>
          <w:sz w:val="20"/>
          <w:szCs w:val="20"/>
          <w:rPrChange w:id="254" w:author="Erin Foster" w:date="2014-11-18T15:05:00Z">
            <w:rPr/>
          </w:rPrChange>
        </w:rPr>
      </w:pPr>
    </w:p>
    <w:p w14:paraId="3E06FA00" w14:textId="77777777" w:rsidR="001E47E6" w:rsidRPr="003D3DD7" w:rsidDel="003D3DD7" w:rsidRDefault="001E47E6" w:rsidP="001E47E6">
      <w:pPr>
        <w:rPr>
          <w:del w:id="255" w:author="Erin Foster" w:date="2014-11-18T15:05:00Z"/>
          <w:sz w:val="20"/>
          <w:szCs w:val="20"/>
          <w:rPrChange w:id="256" w:author="Erin Foster" w:date="2014-11-18T15:05:00Z">
            <w:rPr>
              <w:del w:id="257" w:author="Erin Foster" w:date="2014-11-18T15:05:00Z"/>
            </w:rPr>
          </w:rPrChange>
        </w:rPr>
      </w:pPr>
    </w:p>
    <w:p w14:paraId="2CB1A9BE" w14:textId="134299BD" w:rsidR="001E47E6" w:rsidRPr="003D3DD7" w:rsidRDefault="001E47E6" w:rsidP="001E47E6">
      <w:pPr>
        <w:rPr>
          <w:sz w:val="20"/>
          <w:szCs w:val="20"/>
          <w:rPrChange w:id="258" w:author="Erin Foster" w:date="2014-11-18T15:05:00Z">
            <w:rPr/>
          </w:rPrChange>
        </w:rPr>
      </w:pPr>
      <w:r w:rsidRPr="003D3DD7">
        <w:rPr>
          <w:sz w:val="20"/>
          <w:szCs w:val="20"/>
          <w:rPrChange w:id="259" w:author="Erin Foster" w:date="2014-11-18T15:05:00Z">
            <w:rPr/>
          </w:rPrChange>
        </w:rPr>
        <w:t xml:space="preserve">5. </w:t>
      </w:r>
      <w:ins w:id="260" w:author="Cynthia Roberts" w:date="2014-11-17T16:02:00Z">
        <w:r w:rsidR="00646A78" w:rsidRPr="003D3DD7">
          <w:rPr>
            <w:sz w:val="20"/>
            <w:szCs w:val="20"/>
            <w:rPrChange w:id="261" w:author="Erin Foster" w:date="2014-11-18T15:05:00Z">
              <w:rPr/>
            </w:rPrChange>
          </w:rPr>
          <w:t>With</w:t>
        </w:r>
      </w:ins>
      <w:ins w:id="262" w:author="Cynthia Roberts" w:date="2014-11-17T17:07:00Z">
        <w:r w:rsidR="00640983" w:rsidRPr="003D3DD7">
          <w:rPr>
            <w:sz w:val="20"/>
            <w:szCs w:val="20"/>
            <w:rPrChange w:id="263" w:author="Erin Foster" w:date="2014-11-18T15:05:00Z">
              <w:rPr/>
            </w:rPrChange>
          </w:rPr>
          <w:t>in</w:t>
        </w:r>
      </w:ins>
      <w:ins w:id="264" w:author="Cynthia Roberts" w:date="2014-11-17T16:02:00Z">
        <w:r w:rsidR="00646A78" w:rsidRPr="003D3DD7">
          <w:rPr>
            <w:sz w:val="20"/>
            <w:szCs w:val="20"/>
            <w:rPrChange w:id="265" w:author="Erin Foster" w:date="2014-11-18T15:05:00Z">
              <w:rPr/>
            </w:rPrChange>
          </w:rPr>
          <w:t xml:space="preserve"> </w:t>
        </w:r>
      </w:ins>
      <w:del w:id="266" w:author="Cynthia Roberts" w:date="2014-11-17T16:02:00Z">
        <w:r w:rsidRPr="003D3DD7" w:rsidDel="00646A78">
          <w:rPr>
            <w:sz w:val="20"/>
            <w:szCs w:val="20"/>
            <w:rPrChange w:id="267" w:author="Erin Foster" w:date="2014-11-18T15:05:00Z">
              <w:rPr/>
            </w:rPrChange>
          </w:rPr>
          <w:delText xml:space="preserve">Which </w:delText>
        </w:r>
      </w:del>
      <w:ins w:id="268" w:author="Cynthia Roberts" w:date="2014-11-17T16:02:00Z">
        <w:r w:rsidR="00646A78" w:rsidRPr="003D3DD7">
          <w:rPr>
            <w:sz w:val="20"/>
            <w:szCs w:val="20"/>
            <w:rPrChange w:id="269" w:author="Erin Foster" w:date="2014-11-18T15:05:00Z">
              <w:rPr/>
            </w:rPrChange>
          </w:rPr>
          <w:t xml:space="preserve">which </w:t>
        </w:r>
      </w:ins>
      <w:r w:rsidRPr="003D3DD7">
        <w:rPr>
          <w:sz w:val="20"/>
          <w:szCs w:val="20"/>
          <w:rPrChange w:id="270" w:author="Erin Foster" w:date="2014-11-18T15:05:00Z">
            <w:rPr/>
          </w:rPrChange>
        </w:rPr>
        <w:t xml:space="preserve">areas of the congregation is </w:t>
      </w:r>
      <w:del w:id="271" w:author="Cynthia Roberts" w:date="2014-11-17T16:02:00Z">
        <w:r w:rsidRPr="003D3DD7" w:rsidDel="00646A78">
          <w:rPr>
            <w:sz w:val="20"/>
            <w:szCs w:val="20"/>
            <w:rPrChange w:id="272" w:author="Erin Foster" w:date="2014-11-18T15:05:00Z">
              <w:rPr/>
            </w:rPrChange>
          </w:rPr>
          <w:delText>the nominee</w:delText>
        </w:r>
      </w:del>
      <w:ins w:id="273" w:author="Cynthia Roberts" w:date="2014-11-17T16:02:00Z">
        <w:r w:rsidR="00646A78" w:rsidRPr="003D3DD7">
          <w:rPr>
            <w:sz w:val="20"/>
            <w:szCs w:val="20"/>
            <w:rPrChange w:id="274" w:author="Erin Foster" w:date="2014-11-18T15:05:00Z">
              <w:rPr/>
            </w:rPrChange>
          </w:rPr>
          <w:t>applicant</w:t>
        </w:r>
      </w:ins>
      <w:r w:rsidRPr="003D3DD7">
        <w:rPr>
          <w:sz w:val="20"/>
          <w:szCs w:val="20"/>
          <w:rPrChange w:id="275" w:author="Erin Foster" w:date="2014-11-18T15:05:00Z">
            <w:rPr/>
          </w:rPrChange>
        </w:rPr>
        <w:t xml:space="preserve"> most </w:t>
      </w:r>
      <w:proofErr w:type="gramStart"/>
      <w:r w:rsidRPr="003D3DD7">
        <w:rPr>
          <w:sz w:val="20"/>
          <w:szCs w:val="20"/>
          <w:rPrChange w:id="276" w:author="Erin Foster" w:date="2014-11-18T15:05:00Z">
            <w:rPr/>
          </w:rPrChange>
        </w:rPr>
        <w:t>familiar</w:t>
      </w:r>
      <w:proofErr w:type="gramEnd"/>
      <w:del w:id="277" w:author="Cynthia Roberts" w:date="2014-11-17T17:08:00Z">
        <w:r w:rsidRPr="003D3DD7" w:rsidDel="00640983">
          <w:rPr>
            <w:sz w:val="20"/>
            <w:szCs w:val="20"/>
            <w:rPrChange w:id="278" w:author="Erin Foster" w:date="2014-11-18T15:05:00Z">
              <w:rPr/>
            </w:rPrChange>
          </w:rPr>
          <w:delText xml:space="preserve"> with? </w:delText>
        </w:r>
      </w:del>
      <w:r w:rsidRPr="003D3DD7">
        <w:rPr>
          <w:sz w:val="20"/>
          <w:szCs w:val="20"/>
          <w:rPrChange w:id="279" w:author="Erin Foster" w:date="2014-11-18T15:05:00Z">
            <w:rPr/>
          </w:rPrChange>
        </w:rPr>
        <w:t>(RE/outreach/etc.)?</w:t>
      </w:r>
    </w:p>
    <w:p w14:paraId="36C9AC66" w14:textId="77777777" w:rsidR="001E47E6" w:rsidRPr="003D3DD7" w:rsidRDefault="001E47E6" w:rsidP="001E47E6">
      <w:pPr>
        <w:rPr>
          <w:sz w:val="20"/>
          <w:szCs w:val="20"/>
          <w:rPrChange w:id="280" w:author="Erin Foster" w:date="2014-11-18T15:05:00Z">
            <w:rPr/>
          </w:rPrChange>
        </w:rPr>
      </w:pPr>
    </w:p>
    <w:p w14:paraId="71E79EBE" w14:textId="77777777" w:rsidR="001E47E6" w:rsidRPr="003D3DD7" w:rsidDel="003D3DD7" w:rsidRDefault="001E47E6" w:rsidP="001E47E6">
      <w:pPr>
        <w:rPr>
          <w:del w:id="281" w:author="Erin Foster" w:date="2014-11-18T15:05:00Z"/>
          <w:sz w:val="20"/>
          <w:szCs w:val="20"/>
          <w:rPrChange w:id="282" w:author="Erin Foster" w:date="2014-11-18T15:05:00Z">
            <w:rPr>
              <w:del w:id="283" w:author="Erin Foster" w:date="2014-11-18T15:05:00Z"/>
            </w:rPr>
          </w:rPrChange>
        </w:rPr>
      </w:pPr>
    </w:p>
    <w:p w14:paraId="5DC1C91F" w14:textId="0CB62EE8" w:rsidR="001E47E6" w:rsidRDefault="001E47E6" w:rsidP="001E47E6">
      <w:pPr>
        <w:rPr>
          <w:ins w:id="284" w:author="Erin Foster" w:date="2014-11-18T15:10:00Z"/>
          <w:sz w:val="20"/>
          <w:szCs w:val="20"/>
        </w:rPr>
      </w:pPr>
      <w:r w:rsidRPr="003D3DD7">
        <w:rPr>
          <w:sz w:val="20"/>
          <w:szCs w:val="20"/>
          <w:rPrChange w:id="285" w:author="Erin Foster" w:date="2014-11-18T15:05:00Z">
            <w:rPr/>
          </w:rPrChange>
        </w:rPr>
        <w:t xml:space="preserve">6. If the </w:t>
      </w:r>
      <w:del w:id="286" w:author="Cynthia Roberts" w:date="2014-11-17T17:08:00Z">
        <w:r w:rsidRPr="003D3DD7" w:rsidDel="00640983">
          <w:rPr>
            <w:sz w:val="20"/>
            <w:szCs w:val="20"/>
            <w:rPrChange w:id="287" w:author="Erin Foster" w:date="2014-11-18T15:05:00Z">
              <w:rPr/>
            </w:rPrChange>
          </w:rPr>
          <w:delText xml:space="preserve">nominee </w:delText>
        </w:r>
      </w:del>
      <w:ins w:id="288" w:author="Cynthia Roberts" w:date="2014-11-17T17:08:00Z">
        <w:r w:rsidR="00640983" w:rsidRPr="003D3DD7">
          <w:rPr>
            <w:sz w:val="20"/>
            <w:szCs w:val="20"/>
            <w:rPrChange w:id="289" w:author="Erin Foster" w:date="2014-11-18T15:05:00Z">
              <w:rPr/>
            </w:rPrChange>
          </w:rPr>
          <w:t xml:space="preserve">applicant </w:t>
        </w:r>
      </w:ins>
      <w:r w:rsidRPr="003D3DD7">
        <w:rPr>
          <w:sz w:val="20"/>
          <w:szCs w:val="20"/>
          <w:rPrChange w:id="290" w:author="Erin Foster" w:date="2014-11-18T15:05:00Z">
            <w:rPr/>
          </w:rPrChange>
        </w:rPr>
        <w:t xml:space="preserve">is elected to serve on the </w:t>
      </w:r>
      <w:del w:id="291" w:author="Cynthia Roberts" w:date="2014-11-17T17:08:00Z">
        <w:r w:rsidRPr="003D3DD7" w:rsidDel="00640983">
          <w:rPr>
            <w:sz w:val="20"/>
            <w:szCs w:val="20"/>
            <w:rPrChange w:id="292" w:author="Erin Foster" w:date="2014-11-18T15:05:00Z">
              <w:rPr/>
            </w:rPrChange>
          </w:rPr>
          <w:delText>committee/board</w:delText>
        </w:r>
      </w:del>
      <w:ins w:id="293" w:author="Cynthia Roberts" w:date="2014-11-17T17:08:00Z">
        <w:r w:rsidR="00640983" w:rsidRPr="003D3DD7">
          <w:rPr>
            <w:sz w:val="20"/>
            <w:szCs w:val="20"/>
            <w:rPrChange w:id="294" w:author="Erin Foster" w:date="2014-11-18T15:05:00Z">
              <w:rPr/>
            </w:rPrChange>
          </w:rPr>
          <w:t>Board</w:t>
        </w:r>
      </w:ins>
      <w:ins w:id="295" w:author="Erin Foster" w:date="2014-11-18T15:09:00Z">
        <w:r w:rsidR="003D3DD7">
          <w:rPr>
            <w:sz w:val="20"/>
            <w:szCs w:val="20"/>
          </w:rPr>
          <w:t xml:space="preserve"> or Nominating Committe</w:t>
        </w:r>
      </w:ins>
      <w:ins w:id="296" w:author="Erin Foster" w:date="2014-11-18T15:12:00Z">
        <w:r w:rsidR="00273C24">
          <w:rPr>
            <w:sz w:val="20"/>
            <w:szCs w:val="20"/>
          </w:rPr>
          <w:t>e</w:t>
        </w:r>
      </w:ins>
      <w:ins w:id="297" w:author="Cynthia Roberts" w:date="2014-11-17T17:08:00Z">
        <w:del w:id="298" w:author="Erin Foster" w:date="2014-11-18T15:09:00Z">
          <w:r w:rsidR="00640983" w:rsidRPr="003D3DD7" w:rsidDel="003D3DD7">
            <w:rPr>
              <w:sz w:val="20"/>
              <w:szCs w:val="20"/>
              <w:rPrChange w:id="299" w:author="Erin Foster" w:date="2014-11-18T15:05:00Z">
                <w:rPr/>
              </w:rPrChange>
            </w:rPr>
            <w:delText>/Nom. Com.</w:delText>
          </w:r>
        </w:del>
      </w:ins>
      <w:r w:rsidRPr="003D3DD7">
        <w:rPr>
          <w:sz w:val="20"/>
          <w:szCs w:val="20"/>
          <w:rPrChange w:id="300" w:author="Erin Foster" w:date="2014-11-18T15:05:00Z">
            <w:rPr/>
          </w:rPrChange>
        </w:rPr>
        <w:t>, what are the special gifts, skills or interests that he/she brings</w:t>
      </w:r>
      <w:ins w:id="301" w:author="Erin Foster" w:date="2014-11-30T09:39:00Z">
        <w:r w:rsidR="007D6F4B">
          <w:rPr>
            <w:sz w:val="20"/>
            <w:szCs w:val="20"/>
          </w:rPr>
          <w:t>?</w:t>
        </w:r>
      </w:ins>
      <w:del w:id="302" w:author="Erin Foster" w:date="2014-11-30T09:39:00Z">
        <w:r w:rsidRPr="003D3DD7" w:rsidDel="007D6F4B">
          <w:rPr>
            <w:sz w:val="20"/>
            <w:szCs w:val="20"/>
            <w:rPrChange w:id="303" w:author="Erin Foster" w:date="2014-11-18T15:05:00Z">
              <w:rPr/>
            </w:rPrChange>
          </w:rPr>
          <w:delText>:</w:delText>
        </w:r>
      </w:del>
    </w:p>
    <w:p w14:paraId="30183AAF" w14:textId="77777777" w:rsidR="003D3DD7" w:rsidRDefault="003D3DD7" w:rsidP="001E47E6">
      <w:pPr>
        <w:rPr>
          <w:ins w:id="304" w:author="Erin Foster" w:date="2014-11-18T15:10:00Z"/>
          <w:sz w:val="20"/>
          <w:szCs w:val="20"/>
        </w:rPr>
      </w:pPr>
    </w:p>
    <w:p w14:paraId="2C9012C2" w14:textId="7A87A91F" w:rsidR="003D3DD7" w:rsidRPr="003D3DD7" w:rsidRDefault="003D3DD7" w:rsidP="001E47E6">
      <w:pPr>
        <w:rPr>
          <w:sz w:val="20"/>
          <w:szCs w:val="20"/>
          <w:rPrChange w:id="305" w:author="Erin Foster" w:date="2014-11-18T15:05:00Z">
            <w:rPr/>
          </w:rPrChange>
        </w:rPr>
      </w:pPr>
      <w:ins w:id="306" w:author="Erin Foster" w:date="2014-11-18T15:10:00Z">
        <w:r>
          <w:rPr>
            <w:sz w:val="20"/>
            <w:szCs w:val="20"/>
          </w:rPr>
          <w:t xml:space="preserve">7. Has the applicant served on </w:t>
        </w:r>
      </w:ins>
      <w:ins w:id="307" w:author="Erin Foster" w:date="2014-11-18T15:11:00Z">
        <w:r>
          <w:rPr>
            <w:sz w:val="20"/>
            <w:szCs w:val="20"/>
          </w:rPr>
          <w:t xml:space="preserve">committees at other UU congregations or on any other non-profit boards or committees? If so please describe these with approximate dates of service. </w:t>
        </w:r>
      </w:ins>
    </w:p>
    <w:p w14:paraId="6E4D8BE4" w14:textId="77777777" w:rsidR="001E47E6" w:rsidRPr="003D3DD7" w:rsidRDefault="001E47E6" w:rsidP="001E47E6">
      <w:pPr>
        <w:rPr>
          <w:sz w:val="20"/>
          <w:szCs w:val="20"/>
          <w:rPrChange w:id="308" w:author="Erin Foster" w:date="2014-11-18T15:05:00Z">
            <w:rPr/>
          </w:rPrChange>
        </w:rPr>
      </w:pPr>
    </w:p>
    <w:p w14:paraId="2FFC9DAB" w14:textId="77777777" w:rsidR="001E47E6" w:rsidRPr="003D3DD7" w:rsidDel="003D3DD7" w:rsidRDefault="001E47E6" w:rsidP="001E47E6">
      <w:pPr>
        <w:rPr>
          <w:del w:id="309" w:author="Erin Foster" w:date="2014-11-18T15:05:00Z"/>
          <w:sz w:val="20"/>
          <w:szCs w:val="20"/>
          <w:rPrChange w:id="310" w:author="Erin Foster" w:date="2014-11-18T15:05:00Z">
            <w:rPr>
              <w:del w:id="311" w:author="Erin Foster" w:date="2014-11-18T15:05:00Z"/>
            </w:rPr>
          </w:rPrChange>
        </w:rPr>
      </w:pPr>
    </w:p>
    <w:p w14:paraId="09397C12" w14:textId="783A3052" w:rsidR="001E47E6" w:rsidRPr="003D3DD7" w:rsidRDefault="003D3DD7" w:rsidP="001E47E6">
      <w:pPr>
        <w:rPr>
          <w:sz w:val="20"/>
          <w:szCs w:val="20"/>
          <w:rPrChange w:id="312" w:author="Erin Foster" w:date="2014-11-18T15:05:00Z">
            <w:rPr/>
          </w:rPrChange>
        </w:rPr>
      </w:pPr>
      <w:ins w:id="313" w:author="Erin Foster" w:date="2014-11-18T15:10:00Z">
        <w:r>
          <w:rPr>
            <w:sz w:val="20"/>
            <w:szCs w:val="20"/>
          </w:rPr>
          <w:t>8</w:t>
        </w:r>
      </w:ins>
      <w:del w:id="314" w:author="Erin Foster" w:date="2014-11-18T15:10:00Z">
        <w:r w:rsidR="001E47E6" w:rsidRPr="003D3DD7" w:rsidDel="003D3DD7">
          <w:rPr>
            <w:sz w:val="20"/>
            <w:szCs w:val="20"/>
            <w:rPrChange w:id="315" w:author="Erin Foster" w:date="2014-11-18T15:05:00Z">
              <w:rPr/>
            </w:rPrChange>
          </w:rPr>
          <w:delText>7</w:delText>
        </w:r>
      </w:del>
      <w:r w:rsidR="001E47E6" w:rsidRPr="003D3DD7">
        <w:rPr>
          <w:sz w:val="20"/>
          <w:szCs w:val="20"/>
          <w:rPrChange w:id="316" w:author="Erin Foster" w:date="2014-11-18T15:05:00Z">
            <w:rPr/>
          </w:rPrChange>
        </w:rPr>
        <w:t>. Do you have any other information that you’d like to share with the Board of Trustees and the Nominating Committee?</w:t>
      </w:r>
    </w:p>
    <w:p w14:paraId="7D5974EF" w14:textId="77777777" w:rsidR="001E47E6" w:rsidRPr="003D3DD7" w:rsidRDefault="001E47E6" w:rsidP="001E47E6">
      <w:pPr>
        <w:rPr>
          <w:sz w:val="20"/>
          <w:szCs w:val="20"/>
          <w:rPrChange w:id="317" w:author="Erin Foster" w:date="2014-11-18T15:05:00Z">
            <w:rPr/>
          </w:rPrChange>
        </w:rPr>
      </w:pPr>
    </w:p>
    <w:p w14:paraId="437932E6" w14:textId="77777777" w:rsidR="003D3DD7" w:rsidRDefault="001E47E6" w:rsidP="001E47E6">
      <w:pPr>
        <w:rPr>
          <w:ins w:id="318" w:author="Erin Foster" w:date="2014-11-18T15:06:00Z"/>
          <w:sz w:val="20"/>
          <w:szCs w:val="20"/>
        </w:rPr>
      </w:pPr>
      <w:del w:id="319" w:author="Erin Foster" w:date="2014-11-18T15:06:00Z">
        <w:r w:rsidRPr="003D3DD7" w:rsidDel="003D3DD7">
          <w:rPr>
            <w:sz w:val="20"/>
            <w:szCs w:val="20"/>
            <w:rPrChange w:id="320" w:author="Erin Foster" w:date="2014-11-18T15:05:00Z">
              <w:rPr/>
            </w:rPrChange>
          </w:rPr>
          <w:delText>(</w:delText>
        </w:r>
      </w:del>
      <w:r w:rsidRPr="003D3DD7">
        <w:rPr>
          <w:sz w:val="20"/>
          <w:szCs w:val="20"/>
          <w:rPrChange w:id="321" w:author="Erin Foster" w:date="2014-11-18T15:05:00Z">
            <w:rPr/>
          </w:rPrChange>
        </w:rPr>
        <w:t>For self</w:t>
      </w:r>
      <w:ins w:id="322" w:author="Cynthia Roberts" w:date="2014-11-17T20:14:00Z">
        <w:r w:rsidR="006D3705" w:rsidRPr="003D3DD7">
          <w:rPr>
            <w:sz w:val="20"/>
            <w:szCs w:val="20"/>
            <w:rPrChange w:id="323" w:author="Erin Foster" w:date="2014-11-18T15:05:00Z">
              <w:rPr/>
            </w:rPrChange>
          </w:rPr>
          <w:t>-proposers</w:t>
        </w:r>
      </w:ins>
      <w:ins w:id="324" w:author="Erin Foster" w:date="2014-11-18T15:06:00Z">
        <w:r w:rsidR="003D3DD7">
          <w:rPr>
            <w:sz w:val="20"/>
            <w:szCs w:val="20"/>
          </w:rPr>
          <w:t xml:space="preserve">, please affirm: </w:t>
        </w:r>
      </w:ins>
    </w:p>
    <w:p w14:paraId="6BE7F014" w14:textId="1BA27D58" w:rsidR="001E47E6" w:rsidRPr="003D3DD7" w:rsidRDefault="001E47E6" w:rsidP="001E47E6">
      <w:pPr>
        <w:rPr>
          <w:sz w:val="20"/>
          <w:szCs w:val="20"/>
          <w:rPrChange w:id="325" w:author="Erin Foster" w:date="2014-11-18T15:05:00Z">
            <w:rPr/>
          </w:rPrChange>
        </w:rPr>
      </w:pPr>
      <w:del w:id="326" w:author="Cynthia Roberts" w:date="2014-11-17T20:14:00Z">
        <w:r w:rsidRPr="003D3DD7" w:rsidDel="006D3705">
          <w:rPr>
            <w:sz w:val="20"/>
            <w:szCs w:val="20"/>
            <w:rPrChange w:id="327" w:author="Erin Foster" w:date="2014-11-18T15:05:00Z">
              <w:rPr/>
            </w:rPrChange>
          </w:rPr>
          <w:delText xml:space="preserve"> nominees.)  I</w:delText>
        </w:r>
      </w:del>
      <w:ins w:id="328" w:author="Cynthia Roberts" w:date="2014-11-17T20:14:00Z">
        <w:r w:rsidR="006D3705" w:rsidRPr="003D3DD7">
          <w:rPr>
            <w:sz w:val="20"/>
            <w:szCs w:val="20"/>
            <w:rPrChange w:id="329" w:author="Erin Foster" w:date="2014-11-18T15:05:00Z">
              <w:rPr/>
            </w:rPrChange>
          </w:rPr>
          <w:t>I</w:t>
        </w:r>
      </w:ins>
      <w:ins w:id="330" w:author="Erin Foster" w:date="2014-11-18T15:06:00Z">
        <w:r w:rsidR="003D3DD7">
          <w:rPr>
            <w:sz w:val="20"/>
            <w:szCs w:val="20"/>
          </w:rPr>
          <w:t xml:space="preserve"> </w:t>
        </w:r>
      </w:ins>
      <w:del w:id="331" w:author="Cynthia Roberts" w:date="2014-11-17T20:14:00Z">
        <w:r w:rsidRPr="003D3DD7" w:rsidDel="006D3705">
          <w:rPr>
            <w:sz w:val="20"/>
            <w:szCs w:val="20"/>
            <w:rPrChange w:id="332" w:author="Erin Foster" w:date="2014-11-18T15:05:00Z">
              <w:rPr/>
            </w:rPrChange>
          </w:rPr>
          <w:delText xml:space="preserve"> </w:delText>
        </w:r>
      </w:del>
      <w:r w:rsidRPr="003D3DD7">
        <w:rPr>
          <w:sz w:val="20"/>
          <w:szCs w:val="20"/>
          <w:rPrChange w:id="333" w:author="Erin Foster" w:date="2014-11-18T15:05:00Z">
            <w:rPr/>
          </w:rPrChange>
        </w:rPr>
        <w:t>am prepared to make the significant commitment of time and energy that I know this responsibility will require.</w:t>
      </w:r>
    </w:p>
    <w:p w14:paraId="3BF227D3" w14:textId="77777777" w:rsidR="001E47E6" w:rsidRPr="003D3DD7" w:rsidRDefault="001E47E6" w:rsidP="001E47E6">
      <w:pPr>
        <w:rPr>
          <w:sz w:val="20"/>
          <w:szCs w:val="20"/>
          <w:rPrChange w:id="334" w:author="Erin Foster" w:date="2014-11-18T15:05:00Z">
            <w:rPr/>
          </w:rPrChange>
        </w:rPr>
      </w:pPr>
    </w:p>
    <w:p w14:paraId="53EEAD88" w14:textId="77777777" w:rsidR="001E47E6" w:rsidRPr="003D3DD7" w:rsidRDefault="001E47E6" w:rsidP="001E47E6">
      <w:pPr>
        <w:rPr>
          <w:sz w:val="20"/>
          <w:szCs w:val="20"/>
          <w:rPrChange w:id="335" w:author="Erin Foster" w:date="2014-11-18T15:05:00Z">
            <w:rPr/>
          </w:rPrChange>
        </w:rPr>
      </w:pPr>
    </w:p>
    <w:p w14:paraId="0684191F" w14:textId="3A02C155" w:rsidR="001E47E6" w:rsidRPr="003D3DD7" w:rsidRDefault="001E47E6" w:rsidP="001E47E6">
      <w:pPr>
        <w:rPr>
          <w:sz w:val="20"/>
          <w:szCs w:val="20"/>
          <w:rPrChange w:id="336" w:author="Erin Foster" w:date="2014-11-18T15:05:00Z">
            <w:rPr/>
          </w:rPrChange>
        </w:rPr>
      </w:pPr>
      <w:r w:rsidRPr="003D3DD7">
        <w:rPr>
          <w:sz w:val="20"/>
          <w:szCs w:val="20"/>
          <w:rPrChange w:id="337" w:author="Erin Foster" w:date="2014-11-18T15:05:00Z">
            <w:rPr/>
          </w:rPrChange>
        </w:rPr>
        <w:t>Signed: _____________________________________________</w:t>
      </w:r>
      <w:ins w:id="338" w:author="Erin Foster" w:date="2014-11-18T15:10:00Z">
        <w:r w:rsidR="003D3DD7">
          <w:rPr>
            <w:sz w:val="20"/>
            <w:szCs w:val="20"/>
          </w:rPr>
          <w:t>_____</w:t>
        </w:r>
      </w:ins>
      <w:r w:rsidRPr="003D3DD7">
        <w:rPr>
          <w:sz w:val="20"/>
          <w:szCs w:val="20"/>
          <w:rPrChange w:id="339" w:author="Erin Foster" w:date="2014-11-18T15:05:00Z">
            <w:rPr/>
          </w:rPrChange>
        </w:rPr>
        <w:t xml:space="preserve">_    </w:t>
      </w:r>
      <w:ins w:id="340" w:author="Erin Foster" w:date="2014-11-18T15:10:00Z">
        <w:r w:rsidR="003D3DD7">
          <w:rPr>
            <w:sz w:val="20"/>
            <w:szCs w:val="20"/>
          </w:rPr>
          <w:t xml:space="preserve">  </w:t>
        </w:r>
      </w:ins>
      <w:r w:rsidRPr="003D3DD7">
        <w:rPr>
          <w:sz w:val="20"/>
          <w:szCs w:val="20"/>
          <w:rPrChange w:id="341" w:author="Erin Foster" w:date="2014-11-18T15:05:00Z">
            <w:rPr/>
          </w:rPrChange>
        </w:rPr>
        <w:t xml:space="preserve"> Date: __________________</w:t>
      </w:r>
    </w:p>
    <w:p w14:paraId="14C45E28" w14:textId="77777777" w:rsidR="001E47E6" w:rsidRPr="003D3DD7" w:rsidRDefault="001E47E6" w:rsidP="001E47E6">
      <w:pPr>
        <w:rPr>
          <w:sz w:val="20"/>
          <w:szCs w:val="20"/>
          <w:rPrChange w:id="342" w:author="Erin Foster" w:date="2014-11-18T15:05:00Z">
            <w:rPr/>
          </w:rPrChange>
        </w:rPr>
      </w:pPr>
    </w:p>
    <w:p w14:paraId="4C5CD83B" w14:textId="77777777" w:rsidR="001E47E6" w:rsidRPr="00E0751F" w:rsidRDefault="001E47E6" w:rsidP="001E47E6">
      <w:pPr>
        <w:rPr>
          <w:i/>
          <w:sz w:val="22"/>
          <w:szCs w:val="22"/>
          <w:rPrChange w:id="343" w:author="Cynthia Roberts" w:date="2014-11-17T17:18:00Z">
            <w:rPr>
              <w:i/>
              <w:sz w:val="20"/>
              <w:szCs w:val="20"/>
            </w:rPr>
          </w:rPrChange>
        </w:rPr>
      </w:pPr>
      <w:r w:rsidRPr="00E0751F">
        <w:rPr>
          <w:i/>
          <w:sz w:val="22"/>
          <w:szCs w:val="22"/>
          <w:rPrChange w:id="344" w:author="Cynthia Roberts" w:date="2014-11-17T17:18:00Z">
            <w:rPr>
              <w:i/>
              <w:sz w:val="20"/>
              <w:szCs w:val="20"/>
            </w:rPr>
          </w:rPrChange>
        </w:rPr>
        <w:t xml:space="preserve">Please return this form to the Nominating Committee mailbox in the CUC office prior to the date specific in CUC correspondence. </w:t>
      </w:r>
    </w:p>
    <w:p w14:paraId="20E03603" w14:textId="77777777" w:rsidR="001E47E6" w:rsidRPr="0056697A" w:rsidRDefault="001E47E6" w:rsidP="001E47E6"/>
    <w:p w14:paraId="5484DE1D" w14:textId="77777777" w:rsidR="0048131A" w:rsidRDefault="0048131A"/>
    <w:sectPr w:rsidR="0048131A" w:rsidSect="003D3DD7">
      <w:footerReference w:type="even" r:id="rId7"/>
      <w:footerReference w:type="default" r:id="rId8"/>
      <w:pgSz w:w="12240" w:h="15840"/>
      <w:pgMar w:top="274" w:right="720" w:bottom="302" w:left="720" w:header="720" w:footer="720" w:gutter="0"/>
      <w:cols w:space="720"/>
      <w:sectPrChange w:id="352" w:author="Erin Foster" w:date="2014-11-18T15:06:00Z">
        <w:sectPr w:rsidR="0048131A" w:rsidSect="003D3DD7">
          <w:pgMar w:top="792" w:right="1224" w:bottom="936" w:left="1152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A616A" w14:textId="77777777" w:rsidR="008411ED" w:rsidRDefault="008411ED" w:rsidP="0053784F">
      <w:r>
        <w:separator/>
      </w:r>
    </w:p>
  </w:endnote>
  <w:endnote w:type="continuationSeparator" w:id="0">
    <w:p w14:paraId="4FC05BD7" w14:textId="77777777" w:rsidR="008411ED" w:rsidRDefault="008411ED" w:rsidP="00537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A4AC8" w14:textId="77777777" w:rsidR="0053784F" w:rsidRDefault="0053784F" w:rsidP="00DC0162">
    <w:pPr>
      <w:pStyle w:val="Footer"/>
      <w:framePr w:wrap="around" w:vAnchor="text" w:hAnchor="margin" w:xAlign="right" w:y="1"/>
      <w:rPr>
        <w:ins w:id="345" w:author="Cynthia Roberts" w:date="2014-11-17T20:55:00Z"/>
        <w:rStyle w:val="PageNumber"/>
      </w:rPr>
    </w:pPr>
    <w:ins w:id="346" w:author="Cynthia Roberts" w:date="2014-11-17T20:5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6F483FF3" w14:textId="77777777" w:rsidR="0053784F" w:rsidRDefault="0053784F">
    <w:pPr>
      <w:pStyle w:val="Footer"/>
      <w:ind w:right="360"/>
      <w:pPrChange w:id="347" w:author="Cynthia Roberts" w:date="2014-11-17T20:55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4F998" w14:textId="77777777" w:rsidR="0053784F" w:rsidRDefault="0053784F" w:rsidP="00DC0162">
    <w:pPr>
      <w:pStyle w:val="Footer"/>
      <w:framePr w:wrap="around" w:vAnchor="text" w:hAnchor="margin" w:xAlign="right" w:y="1"/>
      <w:rPr>
        <w:ins w:id="348" w:author="Cynthia Roberts" w:date="2014-11-17T20:55:00Z"/>
        <w:rStyle w:val="PageNumber"/>
      </w:rPr>
    </w:pPr>
    <w:ins w:id="349" w:author="Cynthia Roberts" w:date="2014-11-17T20:5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 w:rsidR="009012F0">
      <w:rPr>
        <w:rStyle w:val="PageNumber"/>
        <w:noProof/>
      </w:rPr>
      <w:t>1</w:t>
    </w:r>
    <w:ins w:id="350" w:author="Cynthia Roberts" w:date="2014-11-17T20:55:00Z">
      <w:r>
        <w:rPr>
          <w:rStyle w:val="PageNumber"/>
        </w:rPr>
        <w:fldChar w:fldCharType="end"/>
      </w:r>
    </w:ins>
  </w:p>
  <w:p w14:paraId="0CC02D42" w14:textId="77777777" w:rsidR="0053784F" w:rsidRDefault="0053784F">
    <w:pPr>
      <w:pStyle w:val="Footer"/>
      <w:ind w:right="360"/>
      <w:pPrChange w:id="351" w:author="Cynthia Roberts" w:date="2014-11-17T20:55:00Z">
        <w:pPr>
          <w:pStyle w:val="Footer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C3005" w14:textId="77777777" w:rsidR="008411ED" w:rsidRDefault="008411ED" w:rsidP="0053784F">
      <w:r>
        <w:separator/>
      </w:r>
    </w:p>
  </w:footnote>
  <w:footnote w:type="continuationSeparator" w:id="0">
    <w:p w14:paraId="45E52190" w14:textId="77777777" w:rsidR="008411ED" w:rsidRDefault="008411ED" w:rsidP="00537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E6"/>
    <w:rsid w:val="00083F3B"/>
    <w:rsid w:val="000F02C9"/>
    <w:rsid w:val="001E47E6"/>
    <w:rsid w:val="00273C24"/>
    <w:rsid w:val="003D3DD7"/>
    <w:rsid w:val="0048131A"/>
    <w:rsid w:val="0053784F"/>
    <w:rsid w:val="00621C43"/>
    <w:rsid w:val="00640983"/>
    <w:rsid w:val="00646A78"/>
    <w:rsid w:val="006D3705"/>
    <w:rsid w:val="00785D10"/>
    <w:rsid w:val="007D6F4B"/>
    <w:rsid w:val="008411ED"/>
    <w:rsid w:val="009012F0"/>
    <w:rsid w:val="00CA775E"/>
    <w:rsid w:val="00CF2070"/>
    <w:rsid w:val="00E0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BFC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7E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78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84F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53784F"/>
  </w:style>
  <w:style w:type="paragraph" w:styleId="BalloonText">
    <w:name w:val="Balloon Text"/>
    <w:basedOn w:val="Normal"/>
    <w:link w:val="BalloonTextChar"/>
    <w:uiPriority w:val="99"/>
    <w:semiHidden/>
    <w:unhideWhenUsed/>
    <w:rsid w:val="003D3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D7"/>
    <w:rPr>
      <w:rFonts w:ascii="Lucida Grande" w:eastAsiaTheme="minorHAnsi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DD7"/>
    <w:rPr>
      <w:rFonts w:eastAsiaTheme="minorHAnsi"/>
    </w:rPr>
  </w:style>
  <w:style w:type="paragraph" w:styleId="Revision">
    <w:name w:val="Revision"/>
    <w:hidden/>
    <w:uiPriority w:val="99"/>
    <w:semiHidden/>
    <w:rsid w:val="007D6F4B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7E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78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84F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53784F"/>
  </w:style>
  <w:style w:type="paragraph" w:styleId="BalloonText">
    <w:name w:val="Balloon Text"/>
    <w:basedOn w:val="Normal"/>
    <w:link w:val="BalloonTextChar"/>
    <w:uiPriority w:val="99"/>
    <w:semiHidden/>
    <w:unhideWhenUsed/>
    <w:rsid w:val="003D3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D7"/>
    <w:rPr>
      <w:rFonts w:ascii="Lucida Grande" w:eastAsiaTheme="minorHAnsi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DD7"/>
    <w:rPr>
      <w:rFonts w:eastAsiaTheme="minorHAnsi"/>
    </w:rPr>
  </w:style>
  <w:style w:type="paragraph" w:styleId="Revision">
    <w:name w:val="Revision"/>
    <w:hidden/>
    <w:uiPriority w:val="99"/>
    <w:semiHidden/>
    <w:rsid w:val="007D6F4B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Roberts</dc:creator>
  <cp:lastModifiedBy>Emily</cp:lastModifiedBy>
  <cp:revision>2</cp:revision>
  <cp:lastPrinted>2014-11-30T14:40:00Z</cp:lastPrinted>
  <dcterms:created xsi:type="dcterms:W3CDTF">2014-12-26T23:16:00Z</dcterms:created>
  <dcterms:modified xsi:type="dcterms:W3CDTF">2014-12-26T23:16:00Z</dcterms:modified>
</cp:coreProperties>
</file>